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351" w:rsidRDefault="001A0351"/>
    <w:p w:rsidR="00BC7C19" w:rsidRDefault="00BC7C19">
      <w:pPr>
        <w:rPr>
          <w:b/>
          <w:lang w:val="en-GB"/>
        </w:rPr>
      </w:pPr>
      <w:r w:rsidRPr="00BC7C19">
        <w:rPr>
          <w:lang w:val="en-GB"/>
        </w:rPr>
        <w:t xml:space="preserve">My first template Try, </w:t>
      </w:r>
      <w:r w:rsidRPr="00BC7C19">
        <w:rPr>
          <w:b/>
          <w:lang w:val="en-GB"/>
        </w:rPr>
        <w:t>it is bloody working</w:t>
      </w:r>
      <w:r>
        <w:rPr>
          <w:b/>
          <w:lang w:val="en-GB"/>
        </w:rPr>
        <w:t>.</w:t>
      </w:r>
    </w:p>
    <w:p w:rsidR="00BC7C19" w:rsidRDefault="00BC7C19">
      <w:pPr>
        <w:rPr>
          <w:lang w:val="en-GB"/>
        </w:rPr>
      </w:pPr>
      <w:r w:rsidRPr="00BC7C19">
        <w:rPr>
          <w:lang w:val="en-GB"/>
        </w:rPr>
        <w:t>The first variable</w:t>
      </w:r>
      <w:r w:rsidR="00C532D9">
        <w:rPr>
          <w:lang w:val="en-GB"/>
        </w:rPr>
        <w:t xml:space="preserve"> is: </w:t>
      </w:r>
      <w:r w:rsidR="00186584">
        <w:rPr>
          <w:lang w:val="en-GB"/>
        </w:rPr>
        <w:t>{</w:t>
      </w:r>
      <w:r w:rsidR="006750AD">
        <w:rPr>
          <w:lang w:val="en-GB"/>
        </w:rPr>
        <w:t>{company_</w:t>
      </w:r>
      <w:r>
        <w:rPr>
          <w:lang w:val="en-GB"/>
        </w:rPr>
        <w:t>name</w:t>
      </w:r>
      <w:r w:rsidR="00C532D9">
        <w:rPr>
          <w:lang w:val="en-GB"/>
        </w:rPr>
        <w:t>}</w:t>
      </w:r>
      <w:r w:rsidR="00186584">
        <w:rPr>
          <w:lang w:val="en-GB"/>
        </w:rPr>
        <w:t>}</w:t>
      </w:r>
    </w:p>
    <w:p w:rsidR="00552FFD" w:rsidRDefault="00552FFD">
      <w:pPr>
        <w:rPr>
          <w:lang w:val="en-GB"/>
        </w:rPr>
      </w:pPr>
      <w:r>
        <w:rPr>
          <w:lang w:val="en-GB"/>
        </w:rPr>
        <w:t xml:space="preserve">Now another </w:t>
      </w:r>
      <w:r>
        <w:rPr>
          <w:i/>
          <w:lang w:val="en-GB"/>
        </w:rPr>
        <w:t xml:space="preserve">run with the </w:t>
      </w:r>
      <w:r>
        <w:rPr>
          <w:b/>
          <w:lang w:val="en-GB"/>
        </w:rPr>
        <w:t xml:space="preserve">second </w:t>
      </w:r>
      <w:proofErr w:type="gramStart"/>
      <w:r>
        <w:rPr>
          <w:b/>
          <w:lang w:val="en-GB"/>
        </w:rPr>
        <w:t>variable :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>{{</w:t>
      </w:r>
      <w:proofErr w:type="spellStart"/>
      <w:r>
        <w:rPr>
          <w:lang w:val="en-GB"/>
        </w:rPr>
        <w:t>my_name</w:t>
      </w:r>
      <w:proofErr w:type="spellEnd"/>
      <w:r>
        <w:rPr>
          <w:lang w:val="en-GB"/>
        </w:rPr>
        <w:t>}}</w:t>
      </w:r>
    </w:p>
    <w:p w:rsidR="00C95430" w:rsidRDefault="00C95430">
      <w:pPr>
        <w:rPr>
          <w:lang w:val="en-GB"/>
        </w:rPr>
      </w:pPr>
      <w:r>
        <w:rPr>
          <w:lang w:val="en-GB"/>
        </w:rPr>
        <w:t xml:space="preserve">The very important </w:t>
      </w:r>
      <w:proofErr w:type="gramStart"/>
      <w:r>
        <w:rPr>
          <w:lang w:val="en-GB"/>
        </w:rPr>
        <w:t>part :</w:t>
      </w:r>
      <w:proofErr w:type="gramEnd"/>
      <w:r>
        <w:rPr>
          <w:lang w:val="en-GB"/>
        </w:rPr>
        <w:t xml:space="preserve"> {{hours}}</w:t>
      </w:r>
    </w:p>
    <w:tbl>
      <w:tblPr>
        <w:tblW w:w="90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0" w:author="HELIOMASTER FURCIFER" w:date="2019-06-21T10:54:00Z">
          <w:tblPr>
            <w:tblW w:w="9087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001"/>
        <w:gridCol w:w="3092"/>
        <w:gridCol w:w="977"/>
        <w:gridCol w:w="1276"/>
        <w:gridCol w:w="1030"/>
        <w:gridCol w:w="1233"/>
        <w:tblGridChange w:id="1">
          <w:tblGrid>
            <w:gridCol w:w="2001"/>
            <w:gridCol w:w="2393"/>
            <w:gridCol w:w="1154"/>
            <w:gridCol w:w="1276"/>
            <w:gridCol w:w="1030"/>
            <w:gridCol w:w="1233"/>
          </w:tblGrid>
        </w:tblGridChange>
      </w:tblGrid>
      <w:tr w:rsidR="00EC2E61" w:rsidRPr="006634D7" w:rsidDel="00133671" w:rsidTr="000B2DD5">
        <w:trPr>
          <w:trHeight w:val="300"/>
          <w:jc w:val="center"/>
          <w:del w:id="2" w:author="HELIOMASTER FURCIFER" w:date="2019-06-21T11:36:00Z"/>
          <w:trPrChange w:id="3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4" w:author="HELIOMASTER FURCIFER" w:date="2019-06-21T10:54:00Z">
              <w:tcPr>
                <w:tcW w:w="2001" w:type="dxa"/>
                <w:tcBorders>
                  <w:top w:val="single" w:sz="4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5" w:author="HELIOMASTER FURCIFER" w:date="2019-06-21T11:36:00Z"/>
                <w:rFonts w:ascii="Calibri" w:hAnsi="Calibri"/>
                <w:color w:val="000000"/>
              </w:rPr>
            </w:pPr>
            <w:del w:id="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Type de mission</w:delText>
              </w:r>
            </w:del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7" w:author="HELIOMASTER FURCIFER" w:date="2019-06-21T10:54:00Z">
              <w:tcPr>
                <w:tcW w:w="2393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8" w:author="HELIOMASTER FURCIFER" w:date="2019-06-21T11:36:00Z"/>
                <w:rFonts w:ascii="Calibri" w:hAnsi="Calibri"/>
                <w:color w:val="000000"/>
              </w:rPr>
            </w:pPr>
            <w:del w:id="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Sous-Type</w:delText>
              </w:r>
            </w:del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0" w:author="HELIOMASTER FURCIFER" w:date="2019-06-21T10:54:00Z">
              <w:tcPr>
                <w:tcW w:w="115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1" w:author="HELIOMASTER FURCIFER" w:date="2019-06-21T11:36:00Z"/>
                <w:rFonts w:ascii="Calibri" w:hAnsi="Calibri"/>
                <w:color w:val="000000"/>
              </w:rPr>
            </w:pPr>
            <w:del w:id="1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HDV jour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3" w:author="HELIOMASTER FURCIFER" w:date="2019-06-21T10:54:00Z">
              <w:tcPr>
                <w:tcW w:w="1276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4" w:author="HELIOMASTER FURCIFER" w:date="2019-06-21T11:36:00Z"/>
                <w:rFonts w:ascii="Calibri" w:hAnsi="Calibri"/>
                <w:color w:val="000000"/>
              </w:rPr>
            </w:pPr>
            <w:del w:id="1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 xml:space="preserve">Nombre </w:delText>
              </w:r>
            </w:del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16" w:author="HELIOMASTER FURCIFER" w:date="2019-06-21T10:54:00Z">
              <w:tcPr>
                <w:tcW w:w="1030" w:type="dxa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7" w:author="HELIOMASTER FURCIFER" w:date="2019-06-21T11:36:00Z"/>
                <w:rFonts w:ascii="Calibri" w:hAnsi="Calibri"/>
                <w:color w:val="000000"/>
              </w:rPr>
            </w:pPr>
            <w:del w:id="1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HDV nuit</w:delText>
              </w:r>
            </w:del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19" w:author="HELIOMASTER FURCIFER" w:date="2019-06-21T10:54:00Z">
              <w:tcPr>
                <w:tcW w:w="1233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20" w:author="HELIOMASTER FURCIFER" w:date="2019-06-21T11:36:00Z"/>
                <w:rFonts w:ascii="Calibri" w:hAnsi="Calibri"/>
                <w:color w:val="000000"/>
              </w:rPr>
            </w:pPr>
            <w:del w:id="2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Nombre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22" w:author="HELIOMASTER FURCIFER" w:date="2019-06-21T11:36:00Z"/>
          <w:trPrChange w:id="23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24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5" w:author="HELIOMASTER FURCIFER" w:date="2019-06-21T11:36:00Z"/>
                <w:rFonts w:ascii="Calibri" w:hAnsi="Calibri"/>
                <w:color w:val="000000"/>
              </w:rPr>
            </w:pPr>
            <w:del w:id="2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27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8" w:author="HELIOMASTER FURCIFER" w:date="2019-06-21T11:36:00Z"/>
                <w:rFonts w:ascii="Calibri" w:hAnsi="Calibri"/>
                <w:color w:val="000000"/>
              </w:rPr>
            </w:pPr>
            <w:del w:id="2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3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1" w:author="HELIOMASTER FURCIFER" w:date="2019-06-21T11:36:00Z"/>
                <w:rFonts w:ascii="Calibri" w:hAnsi="Calibri"/>
                <w:color w:val="000000"/>
              </w:rPr>
            </w:pPr>
            <w:del w:id="3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33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34" w:author="HELIOMASTER FURCIFER" w:date="2019-06-21T11:36:00Z"/>
                <w:rFonts w:ascii="Calibri" w:hAnsi="Calibri"/>
                <w:color w:val="000000"/>
              </w:rPr>
            </w:pPr>
            <w:del w:id="3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de sortie</w:delText>
              </w:r>
              <w:r w:rsidDel="00133671">
                <w:rPr>
                  <w:rFonts w:ascii="Calibri" w:hAnsi="Calibri"/>
                  <w:color w:val="000000"/>
                </w:rPr>
                <w:delText>(s)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36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7" w:author="HELIOMASTER FURCIFER" w:date="2019-06-21T11:36:00Z"/>
                <w:rFonts w:ascii="Calibri" w:hAnsi="Calibri"/>
                <w:color w:val="000000"/>
              </w:rPr>
            </w:pPr>
            <w:del w:id="3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39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0" w:author="HELIOMASTER FURCIFER" w:date="2019-06-21T11:36:00Z"/>
                <w:rFonts w:ascii="Calibri" w:hAnsi="Calibri"/>
                <w:color w:val="000000"/>
              </w:rPr>
            </w:pPr>
            <w:del w:id="4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de sortie</w:delText>
              </w:r>
              <w:r w:rsidDel="00133671">
                <w:rPr>
                  <w:rFonts w:ascii="Calibri" w:hAnsi="Calibri"/>
                  <w:color w:val="000000"/>
                </w:rPr>
                <w:delText>(s)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42" w:author="HELIOMASTER FURCIFER" w:date="2019-06-21T11:36:00Z"/>
          <w:trPrChange w:id="43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5" w:author="HELIOMASTER FURCIFER" w:date="2019-06-21T11:36:00Z"/>
                <w:rFonts w:ascii="Calibri" w:hAnsi="Calibri"/>
                <w:color w:val="000000"/>
              </w:rPr>
            </w:pPr>
            <w:del w:id="4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Entraînement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701A30" w:rsidDel="00C8518B" w:rsidRDefault="00701A30" w:rsidP="00701A30">
            <w:pPr>
              <w:rPr>
                <w:del w:id="48" w:author="HELIOMASTER FURCIFER" w:date="2019-06-21T11:34:00Z"/>
                <w:rFonts w:ascii="Calibri" w:hAnsi="Calibri"/>
                <w:color w:val="000000"/>
              </w:rPr>
            </w:pPr>
            <w:del w:id="49" w:author="HELIOMASTER FURCIFER" w:date="2019-06-21T11:34:00Z">
              <w:r w:rsidDel="00C8518B">
                <w:rPr>
                  <w:rFonts w:ascii="Calibri" w:hAnsi="Calibri"/>
                  <w:color w:val="000000"/>
                </w:rPr>
                <w:delText>{% if Navigation %}</w:delText>
              </w:r>
            </w:del>
          </w:p>
          <w:p w:rsidR="00701A30" w:rsidDel="000B2DD5" w:rsidRDefault="00701A30" w:rsidP="00701A30">
            <w:pPr>
              <w:rPr>
                <w:del w:id="50" w:author="HELIOMASTER FURCIFER" w:date="2019-06-21T10:55:00Z"/>
                <w:rFonts w:ascii="Calibri" w:hAnsi="Calibri"/>
                <w:color w:val="000000"/>
              </w:rPr>
            </w:pPr>
            <w:del w:id="51" w:author="HELIOMASTER FURCIFER" w:date="2019-06-21T11:34:00Z">
              <w:r w:rsidDel="00C8518B">
                <w:rPr>
                  <w:rFonts w:ascii="Calibri" w:hAnsi="Calibri"/>
                  <w:color w:val="000000"/>
                </w:rPr>
                <w:delText>{{Navigation}}</w:delText>
              </w:r>
            </w:del>
          </w:p>
          <w:p w:rsidR="00701A30" w:rsidDel="00972E6B" w:rsidRDefault="00701A30" w:rsidP="00701A30">
            <w:pPr>
              <w:rPr>
                <w:del w:id="52" w:author="HELIOMASTER FURCIFER" w:date="2019-06-21T11:33:00Z"/>
                <w:rFonts w:ascii="Calibri" w:hAnsi="Calibri"/>
                <w:color w:val="000000"/>
              </w:rPr>
            </w:pPr>
            <w:del w:id="53" w:author="HELIOMASTER FURCIFER" w:date="2019-06-21T11:33:00Z">
              <w:r w:rsidDel="00972E6B">
                <w:rPr>
                  <w:rFonts w:ascii="Calibri" w:hAnsi="Calibri"/>
                  <w:color w:val="000000"/>
                </w:rPr>
                <w:delText>{% elif Reconnaissance %}</w:delText>
              </w:r>
            </w:del>
          </w:p>
          <w:p w:rsidR="00701A30" w:rsidDel="00972E6B" w:rsidRDefault="00701A30" w:rsidP="00701A30">
            <w:pPr>
              <w:rPr>
                <w:del w:id="54" w:author="HELIOMASTER FURCIFER" w:date="2019-06-21T11:33:00Z"/>
                <w:rFonts w:ascii="Calibri" w:hAnsi="Calibri"/>
                <w:color w:val="000000"/>
              </w:rPr>
            </w:pPr>
            <w:del w:id="55" w:author="HELIOMASTER FURCIFER" w:date="2019-06-21T11:33:00Z">
              <w:r w:rsidDel="00972E6B">
                <w:rPr>
                  <w:rFonts w:ascii="Calibri" w:hAnsi="Calibri"/>
                  <w:color w:val="000000"/>
                </w:rPr>
                <w:delText>{{Reconnaissance}}</w:delText>
              </w:r>
            </w:del>
          </w:p>
          <w:p w:rsidR="00701A30" w:rsidRPr="003C6C4C" w:rsidDel="00972E6B" w:rsidRDefault="00701A30" w:rsidP="00701A30">
            <w:pPr>
              <w:rPr>
                <w:del w:id="56" w:author="HELIOMASTER FURCIFER" w:date="2019-06-21T11:33:00Z"/>
                <w:rFonts w:ascii="Calibri" w:hAnsi="Calibri"/>
                <w:color w:val="000000"/>
              </w:rPr>
            </w:pPr>
            <w:del w:id="57" w:author="HELIOMASTER FURCIFER" w:date="2019-06-21T11:33:00Z">
              <w:r w:rsidRPr="003C6C4C" w:rsidDel="00972E6B">
                <w:rPr>
                  <w:rFonts w:ascii="Calibri" w:hAnsi="Calibri"/>
                  <w:color w:val="000000"/>
                </w:rPr>
                <w:delText>{% elif Mania</w:delText>
              </w:r>
              <w:r w:rsidDel="00972E6B">
                <w:rPr>
                  <w:rFonts w:ascii="Calibri" w:hAnsi="Calibri"/>
                  <w:color w:val="000000"/>
                </w:rPr>
                <w:delText xml:space="preserve"> %}</w:delText>
              </w:r>
            </w:del>
          </w:p>
          <w:p w:rsidR="00701A30" w:rsidRPr="003C6C4C" w:rsidDel="00972E6B" w:rsidRDefault="00701A30" w:rsidP="00701A30">
            <w:pPr>
              <w:rPr>
                <w:del w:id="58" w:author="HELIOMASTER FURCIFER" w:date="2019-06-21T11:33:00Z"/>
                <w:rFonts w:ascii="Calibri" w:hAnsi="Calibri"/>
                <w:color w:val="000000"/>
              </w:rPr>
            </w:pPr>
            <w:del w:id="59" w:author="HELIOMASTER FURCIFER" w:date="2019-06-21T11:33:00Z">
              <w:r w:rsidRPr="003C6C4C" w:rsidDel="00972E6B">
                <w:rPr>
                  <w:rFonts w:ascii="Calibri" w:hAnsi="Calibri"/>
                  <w:color w:val="000000"/>
                </w:rPr>
                <w:delText>{{Mania}}</w:delText>
              </w:r>
            </w:del>
          </w:p>
          <w:p w:rsidR="00701A30" w:rsidRPr="002D08A0" w:rsidDel="00972E6B" w:rsidRDefault="00701A30" w:rsidP="00701A30">
            <w:pPr>
              <w:rPr>
                <w:del w:id="60" w:author="HELIOMASTER FURCIFER" w:date="2019-06-21T11:33:00Z"/>
                <w:rFonts w:ascii="Calibri" w:hAnsi="Calibri"/>
                <w:color w:val="000000"/>
              </w:rPr>
            </w:pPr>
            <w:del w:id="61" w:author="HELIOMASTER FURCIFER" w:date="2019-06-21T11:33:00Z">
              <w:r w:rsidRPr="002D08A0" w:rsidDel="00972E6B">
                <w:rPr>
                  <w:rFonts w:ascii="Calibri" w:hAnsi="Calibri"/>
                  <w:color w:val="000000"/>
                </w:rPr>
                <w:delText xml:space="preserve">{% </w:delText>
              </w:r>
            </w:del>
            <w:del w:id="62" w:author="HELIOMASTER FURCIFER" w:date="2019-06-21T11:20:00Z">
              <w:r w:rsidRPr="002D08A0" w:rsidDel="00B24972">
                <w:rPr>
                  <w:rFonts w:ascii="Calibri" w:hAnsi="Calibri"/>
                  <w:color w:val="000000"/>
                </w:rPr>
                <w:delText>elif</w:delText>
              </w:r>
            </w:del>
            <w:del w:id="63" w:author="HELIOMASTER FURCIFER" w:date="2019-06-21T11:33:00Z">
              <w:r w:rsidRPr="002D08A0" w:rsidDel="00972E6B">
                <w:rPr>
                  <w:rFonts w:ascii="Calibri" w:hAnsi="Calibri"/>
                  <w:color w:val="000000"/>
                </w:rPr>
                <w:delText xml:space="preserve"> CAS %}</w:delText>
              </w:r>
            </w:del>
          </w:p>
          <w:p w:rsidR="00701A30" w:rsidRPr="002F5E4F" w:rsidDel="00972E6B" w:rsidRDefault="00701A30" w:rsidP="00701A30">
            <w:pPr>
              <w:rPr>
                <w:del w:id="64" w:author="HELIOMASTER FURCIFER" w:date="2019-06-21T11:33:00Z"/>
                <w:rFonts w:ascii="Calibri" w:hAnsi="Calibri"/>
                <w:color w:val="000000"/>
                <w:rPrChange w:id="65" w:author="HELIOMASTER FURCIFER" w:date="2019-06-21T11:32:00Z">
                  <w:rPr>
                    <w:del w:id="66" w:author="HELIOMASTER FURCIFER" w:date="2019-06-21T11:33:00Z"/>
                    <w:rFonts w:ascii="Calibri" w:hAnsi="Calibri"/>
                    <w:color w:val="000000"/>
                    <w:lang w:val="en-GB"/>
                  </w:rPr>
                </w:rPrChange>
              </w:rPr>
            </w:pPr>
            <w:del w:id="67" w:author="HELIOMASTER FURCIFER" w:date="2019-06-21T11:33:00Z">
              <w:r w:rsidRPr="002F5E4F" w:rsidDel="00972E6B">
                <w:rPr>
                  <w:rFonts w:ascii="Calibri" w:hAnsi="Calibri"/>
                  <w:color w:val="000000"/>
                  <w:rPrChange w:id="68" w:author="HELIOMASTER FURCIFER" w:date="2019-06-21T11:32:00Z">
                    <w:rPr>
                      <w:rFonts w:ascii="Calibri" w:hAnsi="Calibri"/>
                      <w:color w:val="000000"/>
                      <w:lang w:val="en-GB"/>
                    </w:rPr>
                  </w:rPrChange>
                </w:rPr>
                <w:delText>{{CAS}}</w:delText>
              </w:r>
            </w:del>
          </w:p>
          <w:p w:rsidR="00AA6CB9" w:rsidRPr="002F5E4F" w:rsidDel="00876C94" w:rsidRDefault="00701A30" w:rsidP="00701A30">
            <w:pPr>
              <w:rPr>
                <w:del w:id="69" w:author="HELIOMASTER FURCIFER" w:date="2019-06-21T11:07:00Z"/>
                <w:rFonts w:ascii="Calibri" w:hAnsi="Calibri"/>
                <w:color w:val="000000"/>
                <w:rPrChange w:id="70" w:author="HELIOMASTER FURCIFER" w:date="2019-06-21T11:32:00Z">
                  <w:rPr>
                    <w:del w:id="71" w:author="HELIOMASTER FURCIFER" w:date="2019-06-21T11:07:00Z"/>
                    <w:rFonts w:ascii="Calibri" w:hAnsi="Calibri"/>
                    <w:color w:val="000000"/>
                    <w:lang w:val="en-GB"/>
                  </w:rPr>
                </w:rPrChange>
              </w:rPr>
            </w:pPr>
            <w:del w:id="72" w:author="HELIOMASTER FURCIFER" w:date="2019-06-21T11:34:00Z">
              <w:r w:rsidRPr="002F5E4F" w:rsidDel="00C8518B">
                <w:rPr>
                  <w:rFonts w:ascii="Calibri" w:hAnsi="Calibri"/>
                  <w:color w:val="000000"/>
                  <w:rPrChange w:id="73" w:author="HELIOMASTER FURCIFER" w:date="2019-06-21T11:32:00Z">
                    <w:rPr>
                      <w:rFonts w:ascii="Calibri" w:hAnsi="Calibri"/>
                      <w:color w:val="000000"/>
                      <w:lang w:val="en-GB"/>
                    </w:rPr>
                  </w:rPrChange>
                </w:rPr>
                <w:delText>{% endif %}</w:delText>
              </w:r>
            </w:del>
          </w:p>
          <w:p w:rsidR="00EC2E61" w:rsidRPr="006634D7" w:rsidDel="00133671" w:rsidRDefault="00EC2E61" w:rsidP="00876C94">
            <w:pPr>
              <w:rPr>
                <w:del w:id="74" w:author="HELIOMASTER FURCIFER" w:date="2019-06-21T11:36:00Z"/>
                <w:rFonts w:ascii="Calibri" w:hAnsi="Calibri"/>
                <w:color w:val="000000"/>
              </w:rPr>
              <w:pPrChange w:id="75" w:author="HELIOMASTER FURCIFER" w:date="2019-06-21T11:07:00Z">
                <w:pPr/>
              </w:pPrChange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77" w:author="HELIOMASTER FURCIFER" w:date="2019-06-21T11:36:00Z"/>
                <w:rFonts w:ascii="Calibri" w:hAnsi="Calibri"/>
                <w:color w:val="000000"/>
              </w:rPr>
            </w:pPr>
            <w:del w:id="7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  <w:r w:rsidDel="00133671">
                <w:rPr>
                  <w:rFonts w:ascii="Calibri" w:hAnsi="Calibri"/>
                  <w:color w:val="000000"/>
                </w:rPr>
                <w:delText>{{hours}}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80" w:author="HELIOMASTER FURCIFER" w:date="2019-06-21T11:36:00Z"/>
                <w:rFonts w:ascii="Calibri" w:hAnsi="Calibri"/>
                <w:color w:val="000000"/>
              </w:rPr>
            </w:pPr>
            <w:del w:id="8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83" w:author="HELIOMASTER FURCIFER" w:date="2019-06-21T11:36:00Z"/>
                <w:rFonts w:ascii="Calibri" w:hAnsi="Calibri"/>
                <w:color w:val="000000"/>
              </w:rPr>
            </w:pPr>
            <w:del w:id="8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85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86" w:author="HELIOMASTER FURCIFER" w:date="2019-06-21T11:36:00Z"/>
                <w:rFonts w:ascii="Calibri" w:hAnsi="Calibri"/>
                <w:color w:val="000000"/>
              </w:rPr>
            </w:pPr>
            <w:del w:id="8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88" w:author="HELIOMASTER FURCIFER" w:date="2019-06-21T11:36:00Z"/>
          <w:trPrChange w:id="89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9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91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93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95" w:author="HELIOMASTER FURCIFER" w:date="2019-06-21T11:36:00Z"/>
                <w:rFonts w:ascii="Calibri" w:hAnsi="Calibri"/>
                <w:color w:val="000000"/>
              </w:rPr>
            </w:pPr>
            <w:del w:id="9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7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98" w:author="HELIOMASTER FURCIFER" w:date="2019-06-21T11:36:00Z"/>
                <w:rFonts w:ascii="Calibri" w:hAnsi="Calibri"/>
                <w:color w:val="000000"/>
              </w:rPr>
            </w:pPr>
            <w:del w:id="9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0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01" w:author="HELIOMASTER FURCIFER" w:date="2019-06-21T11:36:00Z"/>
                <w:rFonts w:ascii="Calibri" w:hAnsi="Calibri"/>
                <w:color w:val="000000"/>
              </w:rPr>
            </w:pPr>
            <w:del w:id="10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03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04" w:author="HELIOMASTER FURCIFER" w:date="2019-06-21T11:36:00Z"/>
                <w:rFonts w:ascii="Calibri" w:hAnsi="Calibri"/>
                <w:color w:val="000000"/>
              </w:rPr>
            </w:pPr>
            <w:del w:id="10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106" w:author="HELIOMASTER FURCIFER" w:date="2019-06-21T11:36:00Z"/>
          <w:trPrChange w:id="107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0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109" w:author="HELIOMASTER FURCIFER" w:date="2019-06-21T11:36:00Z"/>
                <w:rFonts w:ascii="Calibri" w:hAnsi="Calibri"/>
                <w:color w:val="000000"/>
              </w:rPr>
            </w:pPr>
            <w:del w:id="110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RPr="006634D7" w:rsidDel="00133671" w:rsidRDefault="00EC2E61" w:rsidP="00CA37EE">
            <w:pPr>
              <w:jc w:val="center"/>
              <w:rPr>
                <w:del w:id="111" w:author="HELIOMASTER FURCIFER" w:date="2019-06-21T11:36:00Z"/>
                <w:rFonts w:ascii="Calibri" w:hAnsi="Calibri"/>
                <w:color w:val="000000"/>
              </w:rPr>
            </w:pPr>
            <w:del w:id="11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Liaison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13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114" w:author="HELIOMASTER FURCIFER" w:date="2019-06-21T11:36:00Z"/>
                <w:rFonts w:ascii="Calibri" w:hAnsi="Calibri"/>
                <w:color w:val="000000"/>
              </w:rPr>
            </w:pPr>
            <w:del w:id="115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Mise en place sur base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17" w:author="HELIOMASTER FURCIFER" w:date="2019-06-21T11:36:00Z"/>
                <w:rFonts w:ascii="Calibri" w:hAnsi="Calibri"/>
                <w:color w:val="000000"/>
              </w:rPr>
            </w:pPr>
            <w:del w:id="11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9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20" w:author="HELIOMASTER FURCIFER" w:date="2019-06-21T11:36:00Z"/>
                <w:rFonts w:ascii="Calibri" w:hAnsi="Calibri"/>
                <w:color w:val="000000"/>
              </w:rPr>
            </w:pPr>
            <w:del w:id="12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23" w:author="HELIOMASTER FURCIFER" w:date="2019-06-21T11:36:00Z"/>
                <w:rFonts w:ascii="Calibri" w:hAnsi="Calibri"/>
                <w:color w:val="000000"/>
              </w:rPr>
            </w:pPr>
            <w:del w:id="12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25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26" w:author="HELIOMASTER FURCIFER" w:date="2019-06-21T11:36:00Z"/>
                <w:rFonts w:ascii="Calibri" w:hAnsi="Calibri"/>
                <w:color w:val="000000"/>
              </w:rPr>
            </w:pPr>
            <w:del w:id="12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128" w:author="HELIOMASTER FURCIFER" w:date="2019-06-21T11:36:00Z"/>
          <w:trPrChange w:id="129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3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31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13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Del="00133671" w:rsidRDefault="00EC2E61" w:rsidP="00CA37EE">
            <w:pPr>
              <w:rPr>
                <w:del w:id="133" w:author="HELIOMASTER FURCIFER" w:date="2019-06-21T11:36:00Z"/>
                <w:rFonts w:ascii="Calibri" w:hAnsi="Calibri"/>
                <w:color w:val="000000"/>
              </w:rPr>
            </w:pPr>
            <w:del w:id="134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Carburant</w:delText>
              </w:r>
            </w:del>
          </w:p>
          <w:p w:rsidR="00EC2E61" w:rsidRPr="006634D7" w:rsidDel="00133671" w:rsidRDefault="00EC2E61" w:rsidP="00CA37EE">
            <w:pPr>
              <w:rPr>
                <w:del w:id="135" w:author="HELIOMASTER FURCIFER" w:date="2019-06-21T11:36:00Z"/>
                <w:rFonts w:ascii="Calibri" w:hAnsi="Calibri"/>
                <w:color w:val="000000"/>
              </w:rPr>
            </w:pPr>
            <w:del w:id="136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Mécanique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38" w:author="HELIOMASTER FURCIFER" w:date="2019-06-21T11:36:00Z"/>
                <w:rFonts w:ascii="Calibri" w:hAnsi="Calibri"/>
                <w:color w:val="000000"/>
              </w:rPr>
            </w:pPr>
            <w:del w:id="13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0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41" w:author="HELIOMASTER FURCIFER" w:date="2019-06-21T11:36:00Z"/>
                <w:rFonts w:ascii="Calibri" w:hAnsi="Calibri"/>
                <w:color w:val="000000"/>
              </w:rPr>
            </w:pPr>
            <w:del w:id="14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3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44" w:author="HELIOMASTER FURCIFER" w:date="2019-06-21T11:36:00Z"/>
                <w:rFonts w:ascii="Calibri" w:hAnsi="Calibri"/>
                <w:color w:val="000000"/>
              </w:rPr>
            </w:pPr>
            <w:del w:id="14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46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47" w:author="HELIOMASTER FURCIFER" w:date="2019-06-21T11:36:00Z"/>
                <w:rFonts w:ascii="Calibri" w:hAnsi="Calibri"/>
                <w:color w:val="000000"/>
              </w:rPr>
            </w:pPr>
            <w:del w:id="14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149" w:author="HELIOMASTER FURCIFER" w:date="2019-06-21T11:36:00Z"/>
          <w:trPrChange w:id="150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51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52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3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54" w:author="HELIOMASTER FURCIFER" w:date="2019-06-21T11:36:00Z"/>
                <w:rFonts w:ascii="Calibri" w:hAnsi="Calibri"/>
                <w:color w:val="000000"/>
              </w:rPr>
            </w:pPr>
            <w:del w:id="15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57" w:author="HELIOMASTER FURCIFER" w:date="2019-06-21T11:36:00Z"/>
                <w:rFonts w:ascii="Calibri" w:hAnsi="Calibri"/>
                <w:color w:val="000000"/>
              </w:rPr>
            </w:pPr>
            <w:del w:id="15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9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60" w:author="HELIOMASTER FURCIFER" w:date="2019-06-21T11:36:00Z"/>
                <w:rFonts w:ascii="Calibri" w:hAnsi="Calibri"/>
                <w:color w:val="000000"/>
              </w:rPr>
            </w:pPr>
            <w:del w:id="16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63" w:author="HELIOMASTER FURCIFER" w:date="2019-06-21T11:36:00Z"/>
                <w:rFonts w:ascii="Calibri" w:hAnsi="Calibri"/>
                <w:color w:val="000000"/>
              </w:rPr>
            </w:pPr>
            <w:del w:id="16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65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66" w:author="HELIOMASTER FURCIFER" w:date="2019-06-21T11:36:00Z"/>
                <w:rFonts w:ascii="Calibri" w:hAnsi="Calibri"/>
                <w:color w:val="000000"/>
              </w:rPr>
            </w:pPr>
            <w:del w:id="16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168" w:author="HELIOMASTER FURCIFER" w:date="2019-06-21T11:36:00Z"/>
          <w:trPrChange w:id="169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7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171" w:author="HELIOMASTER FURCIFER" w:date="2019-06-21T11:36:00Z"/>
                <w:rFonts w:ascii="Calibri" w:hAnsi="Calibri"/>
                <w:color w:val="000000"/>
              </w:rPr>
            </w:pPr>
            <w:del w:id="172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Del="00133671" w:rsidRDefault="00EC2E61" w:rsidP="00CA37EE">
            <w:pPr>
              <w:jc w:val="center"/>
              <w:rPr>
                <w:del w:id="173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174" w:author="HELIOMASTER FURCIFER" w:date="2019-06-21T11:36:00Z"/>
                <w:rFonts w:ascii="Calibri" w:hAnsi="Calibri"/>
                <w:color w:val="000000"/>
              </w:rPr>
            </w:pPr>
            <w:del w:id="17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Plastron lent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6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Del="00133671" w:rsidRDefault="00EC2E61" w:rsidP="00CA37EE">
            <w:pPr>
              <w:rPr>
                <w:del w:id="177" w:author="HELIOMASTER FURCIFER" w:date="2019-06-21T11:36:00Z"/>
                <w:rFonts w:ascii="Calibri" w:hAnsi="Calibri"/>
                <w:color w:val="000000"/>
              </w:rPr>
            </w:pPr>
            <w:del w:id="178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Avion</w:delText>
              </w:r>
            </w:del>
          </w:p>
          <w:p w:rsidR="00EC2E61" w:rsidRPr="006634D7" w:rsidDel="00133671" w:rsidRDefault="00EC2E61" w:rsidP="00CA37EE">
            <w:pPr>
              <w:rPr>
                <w:del w:id="179" w:author="HELIOMASTER FURCIFER" w:date="2019-06-21T11:36:00Z"/>
                <w:rFonts w:ascii="Calibri" w:hAnsi="Calibri"/>
                <w:color w:val="000000"/>
              </w:rPr>
            </w:pPr>
            <w:del w:id="180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Hélico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1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82" w:author="HELIOMASTER FURCIFER" w:date="2019-06-21T11:36:00Z"/>
                <w:rFonts w:ascii="Calibri" w:hAnsi="Calibri"/>
                <w:color w:val="000000"/>
              </w:rPr>
            </w:pPr>
            <w:del w:id="18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85" w:author="HELIOMASTER FURCIFER" w:date="2019-06-21T11:36:00Z"/>
                <w:rFonts w:ascii="Calibri" w:hAnsi="Calibri"/>
                <w:color w:val="000000"/>
              </w:rPr>
            </w:pPr>
            <w:del w:id="18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88" w:author="HELIOMASTER FURCIFER" w:date="2019-06-21T11:36:00Z"/>
                <w:rFonts w:ascii="Calibri" w:hAnsi="Calibri"/>
                <w:color w:val="000000"/>
              </w:rPr>
            </w:pPr>
            <w:del w:id="18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190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91" w:author="HELIOMASTER FURCIFER" w:date="2019-06-21T11:36:00Z"/>
                <w:rFonts w:ascii="Calibri" w:hAnsi="Calibri"/>
                <w:color w:val="000000"/>
              </w:rPr>
            </w:pPr>
            <w:del w:id="19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193" w:author="HELIOMASTER FURCIFER" w:date="2019-06-21T11:36:00Z"/>
          <w:trPrChange w:id="194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195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196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198" w:author="HELIOMASTER FURCIFER" w:date="2019-06-21T11:36:00Z"/>
                <w:rFonts w:ascii="Calibri" w:hAnsi="Calibri"/>
                <w:color w:val="000000"/>
              </w:rPr>
            </w:pPr>
            <w:del w:id="19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01" w:author="HELIOMASTER FURCIFER" w:date="2019-06-21T11:36:00Z"/>
                <w:rFonts w:ascii="Calibri" w:hAnsi="Calibri"/>
                <w:color w:val="000000"/>
              </w:rPr>
            </w:pPr>
            <w:del w:id="20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3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04" w:author="HELIOMASTER FURCIFER" w:date="2019-06-21T11:36:00Z"/>
                <w:rFonts w:ascii="Calibri" w:hAnsi="Calibri"/>
                <w:color w:val="000000"/>
              </w:rPr>
            </w:pPr>
            <w:del w:id="20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07" w:author="HELIOMASTER FURCIFER" w:date="2019-06-21T11:36:00Z"/>
                <w:rFonts w:ascii="Calibri" w:hAnsi="Calibri"/>
                <w:color w:val="000000"/>
              </w:rPr>
            </w:pPr>
            <w:del w:id="20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09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10" w:author="HELIOMASTER FURCIFER" w:date="2019-06-21T11:36:00Z"/>
                <w:rFonts w:ascii="Calibri" w:hAnsi="Calibri"/>
                <w:color w:val="000000"/>
              </w:rPr>
            </w:pPr>
            <w:del w:id="21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212" w:author="HELIOMASTER FURCIFER" w:date="2019-06-21T11:36:00Z"/>
          <w:trPrChange w:id="213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14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215" w:author="HELIOMASTER FURCIFER" w:date="2019-06-21T11:36:00Z"/>
                <w:rFonts w:ascii="Calibri" w:hAnsi="Calibri"/>
                <w:color w:val="000000"/>
              </w:rPr>
            </w:pPr>
            <w:del w:id="216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Del="00133671" w:rsidRDefault="00EC2E61" w:rsidP="00CA37EE">
            <w:pPr>
              <w:jc w:val="center"/>
              <w:rPr>
                <w:del w:id="217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218" w:author="HELIOMASTER FURCIFER" w:date="2019-06-21T11:36:00Z"/>
                <w:rFonts w:ascii="Calibri" w:hAnsi="Calibri"/>
                <w:color w:val="000000"/>
              </w:rPr>
            </w:pPr>
            <w:del w:id="21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EDSA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21" w:author="HELIOMASTER FURCIFER" w:date="2019-06-21T11:36:00Z"/>
                <w:rFonts w:ascii="Calibri" w:hAnsi="Calibri"/>
                <w:color w:val="000000"/>
              </w:rPr>
            </w:pPr>
            <w:del w:id="22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3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24" w:author="HELIOMASTER FURCIFER" w:date="2019-06-21T11:36:00Z"/>
                <w:rFonts w:ascii="Calibri" w:hAnsi="Calibri"/>
                <w:color w:val="000000"/>
              </w:rPr>
            </w:pPr>
            <w:del w:id="22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27" w:author="HELIOMASTER FURCIFER" w:date="2019-06-21T11:36:00Z"/>
                <w:rFonts w:ascii="Calibri" w:hAnsi="Calibri"/>
                <w:color w:val="000000"/>
              </w:rPr>
            </w:pPr>
            <w:del w:id="22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30" w:author="HELIOMASTER FURCIFER" w:date="2019-06-21T11:36:00Z"/>
                <w:rFonts w:ascii="Calibri" w:hAnsi="Calibri"/>
                <w:color w:val="000000"/>
              </w:rPr>
            </w:pPr>
            <w:del w:id="23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3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33" w:author="HELIOMASTER FURCIFER" w:date="2019-06-21T11:36:00Z"/>
                <w:rFonts w:ascii="Calibri" w:hAnsi="Calibri"/>
                <w:color w:val="000000"/>
              </w:rPr>
            </w:pPr>
            <w:del w:id="23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235" w:author="HELIOMASTER FURCIFER" w:date="2019-06-21T11:36:00Z"/>
          <w:trPrChange w:id="236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3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238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40" w:author="HELIOMASTER FURCIFER" w:date="2019-06-21T11:36:00Z"/>
                <w:rFonts w:ascii="Calibri" w:hAnsi="Calibri"/>
                <w:color w:val="000000"/>
              </w:rPr>
            </w:pPr>
            <w:del w:id="24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43" w:author="HELIOMASTER FURCIFER" w:date="2019-06-21T11:36:00Z"/>
                <w:rFonts w:ascii="Calibri" w:hAnsi="Calibri"/>
                <w:color w:val="000000"/>
              </w:rPr>
            </w:pPr>
            <w:del w:id="24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46" w:author="HELIOMASTER FURCIFER" w:date="2019-06-21T11:36:00Z"/>
                <w:rFonts w:ascii="Calibri" w:hAnsi="Calibri"/>
                <w:color w:val="000000"/>
              </w:rPr>
            </w:pPr>
            <w:del w:id="24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49" w:author="HELIOMASTER FURCIFER" w:date="2019-06-21T11:36:00Z"/>
                <w:rFonts w:ascii="Calibri" w:hAnsi="Calibri"/>
                <w:color w:val="000000"/>
              </w:rPr>
            </w:pPr>
            <w:del w:id="25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51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52" w:author="HELIOMASTER FURCIFER" w:date="2019-06-21T11:36:00Z"/>
                <w:rFonts w:ascii="Calibri" w:hAnsi="Calibri"/>
                <w:color w:val="000000"/>
              </w:rPr>
            </w:pPr>
            <w:del w:id="25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254" w:author="HELIOMASTER FURCIFER" w:date="2019-06-21T11:36:00Z"/>
          <w:trPrChange w:id="255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5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257" w:author="HELIOMASTER FURCIFER" w:date="2019-06-21T11:36:00Z"/>
                <w:rFonts w:ascii="Calibri" w:hAnsi="Calibri"/>
                <w:color w:val="000000"/>
              </w:rPr>
            </w:pPr>
            <w:del w:id="258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Del="00133671" w:rsidRDefault="00EC2E61" w:rsidP="00CA37EE">
            <w:pPr>
              <w:jc w:val="center"/>
              <w:rPr>
                <w:del w:id="259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260" w:author="HELIOMASTER FURCIFER" w:date="2019-06-21T11:36:00Z"/>
                <w:rFonts w:ascii="Calibri" w:hAnsi="Calibri"/>
                <w:color w:val="000000"/>
              </w:rPr>
            </w:pPr>
            <w:del w:id="26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Contrôle Aérien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63" w:author="HELIOMASTER FURCIFER" w:date="2019-06-21T11:36:00Z"/>
                <w:rFonts w:ascii="Calibri" w:hAnsi="Calibri"/>
                <w:color w:val="000000"/>
              </w:rPr>
            </w:pPr>
            <w:del w:id="26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Masa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5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66" w:author="HELIOMASTER FURCIFER" w:date="2019-06-21T11:36:00Z"/>
                <w:rFonts w:ascii="Calibri" w:hAnsi="Calibri"/>
                <w:color w:val="000000"/>
              </w:rPr>
            </w:pPr>
            <w:del w:id="26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69" w:author="HELIOMASTER FURCIFER" w:date="2019-06-21T11:36:00Z"/>
                <w:rFonts w:ascii="Calibri" w:hAnsi="Calibri"/>
                <w:color w:val="000000"/>
              </w:rPr>
            </w:pPr>
            <w:del w:id="27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1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72" w:author="HELIOMASTER FURCIFER" w:date="2019-06-21T11:36:00Z"/>
                <w:rFonts w:ascii="Calibri" w:hAnsi="Calibri"/>
                <w:color w:val="000000"/>
              </w:rPr>
            </w:pPr>
            <w:del w:id="27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74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75" w:author="HELIOMASTER FURCIFER" w:date="2019-06-21T11:36:00Z"/>
                <w:rFonts w:ascii="Calibri" w:hAnsi="Calibri"/>
                <w:color w:val="000000"/>
              </w:rPr>
            </w:pPr>
            <w:del w:id="27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277" w:author="HELIOMASTER FURCIFER" w:date="2019-06-21T11:36:00Z"/>
          <w:trPrChange w:id="278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79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280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1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82" w:author="HELIOMASTER FURCIFER" w:date="2019-06-21T11:36:00Z"/>
                <w:rFonts w:ascii="Calibri" w:hAnsi="Calibri"/>
                <w:color w:val="000000"/>
              </w:rPr>
            </w:pPr>
            <w:del w:id="28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Spécifique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4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85" w:author="HELIOMASTER FURCIFER" w:date="2019-06-21T11:36:00Z"/>
                <w:rFonts w:ascii="Calibri" w:hAnsi="Calibri"/>
                <w:color w:val="000000"/>
              </w:rPr>
            </w:pPr>
            <w:del w:id="28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7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88" w:author="HELIOMASTER FURCIFER" w:date="2019-06-21T11:36:00Z"/>
                <w:rFonts w:ascii="Calibri" w:hAnsi="Calibri"/>
                <w:color w:val="000000"/>
              </w:rPr>
            </w:pPr>
            <w:del w:id="28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0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91" w:author="HELIOMASTER FURCIFER" w:date="2019-06-21T11:36:00Z"/>
                <w:rFonts w:ascii="Calibri" w:hAnsi="Calibri"/>
                <w:color w:val="000000"/>
              </w:rPr>
            </w:pPr>
            <w:del w:id="29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293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294" w:author="HELIOMASTER FURCIFER" w:date="2019-06-21T11:36:00Z"/>
                <w:rFonts w:ascii="Calibri" w:hAnsi="Calibri"/>
                <w:color w:val="000000"/>
              </w:rPr>
            </w:pPr>
            <w:del w:id="29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296" w:author="HELIOMASTER FURCIFER" w:date="2019-06-21T11:36:00Z"/>
          <w:trPrChange w:id="297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298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299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01" w:author="HELIOMASTER FURCIFER" w:date="2019-06-21T11:36:00Z"/>
                <w:rFonts w:ascii="Calibri" w:hAnsi="Calibri"/>
                <w:color w:val="000000"/>
              </w:rPr>
            </w:pPr>
            <w:del w:id="30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3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04" w:author="HELIOMASTER FURCIFER" w:date="2019-06-21T11:36:00Z"/>
                <w:rFonts w:ascii="Calibri" w:hAnsi="Calibri"/>
                <w:color w:val="000000"/>
              </w:rPr>
            </w:pPr>
            <w:del w:id="30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07" w:author="HELIOMASTER FURCIFER" w:date="2019-06-21T11:36:00Z"/>
                <w:rFonts w:ascii="Calibri" w:hAnsi="Calibri"/>
                <w:color w:val="000000"/>
              </w:rPr>
            </w:pPr>
            <w:del w:id="30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9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10" w:author="HELIOMASTER FURCIFER" w:date="2019-06-21T11:36:00Z"/>
                <w:rFonts w:ascii="Calibri" w:hAnsi="Calibri"/>
                <w:color w:val="000000"/>
              </w:rPr>
            </w:pPr>
            <w:del w:id="31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1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13" w:author="HELIOMASTER FURCIFER" w:date="2019-06-21T11:36:00Z"/>
                <w:rFonts w:ascii="Calibri" w:hAnsi="Calibri"/>
                <w:color w:val="000000"/>
              </w:rPr>
            </w:pPr>
            <w:del w:id="31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315" w:author="HELIOMASTER FURCIFER" w:date="2019-06-21T11:36:00Z"/>
          <w:trPrChange w:id="316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1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318" w:author="HELIOMASTER FURCIFER" w:date="2019-06-21T11:36:00Z"/>
                <w:rFonts w:ascii="Calibri" w:hAnsi="Calibri"/>
                <w:color w:val="000000"/>
              </w:rPr>
            </w:pPr>
            <w:del w:id="319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Del="00133671" w:rsidRDefault="00EC2E61" w:rsidP="00CA37EE">
            <w:pPr>
              <w:jc w:val="center"/>
              <w:rPr>
                <w:del w:id="320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321" w:author="HELIOMASTER FURCIFER" w:date="2019-06-21T11:36:00Z"/>
                <w:rFonts w:ascii="Calibri" w:hAnsi="Calibri"/>
                <w:color w:val="000000"/>
              </w:rPr>
            </w:pPr>
            <w:del w:id="322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Appuie Feu CFAA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3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24" w:author="HELIOMASTER FURCIFER" w:date="2019-06-21T11:36:00Z"/>
                <w:rFonts w:ascii="Calibri" w:hAnsi="Calibri"/>
                <w:color w:val="000000"/>
              </w:rPr>
            </w:pPr>
            <w:del w:id="32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27" w:author="HELIOMASTER FURCIFER" w:date="2019-06-21T11:36:00Z"/>
                <w:rFonts w:ascii="Calibri" w:hAnsi="Calibri"/>
                <w:color w:val="000000"/>
              </w:rPr>
            </w:pPr>
            <w:del w:id="32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9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30" w:author="HELIOMASTER FURCIFER" w:date="2019-06-21T11:36:00Z"/>
                <w:rFonts w:ascii="Calibri" w:hAnsi="Calibri"/>
                <w:color w:val="000000"/>
              </w:rPr>
            </w:pPr>
            <w:del w:id="33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2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33" w:author="HELIOMASTER FURCIFER" w:date="2019-06-21T11:36:00Z"/>
                <w:rFonts w:ascii="Calibri" w:hAnsi="Calibri"/>
                <w:color w:val="000000"/>
              </w:rPr>
            </w:pPr>
            <w:del w:id="33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35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36" w:author="HELIOMASTER FURCIFER" w:date="2019-06-21T11:36:00Z"/>
                <w:rFonts w:ascii="Calibri" w:hAnsi="Calibri"/>
                <w:color w:val="000000"/>
              </w:rPr>
            </w:pPr>
            <w:del w:id="33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338" w:author="HELIOMASTER FURCIFER" w:date="2019-06-21T11:36:00Z"/>
          <w:trPrChange w:id="339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40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341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43" w:author="HELIOMASTER FURCIFER" w:date="2019-06-21T11:36:00Z"/>
                <w:rFonts w:ascii="Calibri" w:hAnsi="Calibri"/>
                <w:color w:val="000000"/>
              </w:rPr>
            </w:pPr>
            <w:del w:id="34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5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46" w:author="HELIOMASTER FURCIFER" w:date="2019-06-21T11:36:00Z"/>
                <w:rFonts w:ascii="Calibri" w:hAnsi="Calibri"/>
                <w:color w:val="000000"/>
              </w:rPr>
            </w:pPr>
            <w:del w:id="34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49" w:author="HELIOMASTER FURCIFER" w:date="2019-06-21T11:36:00Z"/>
                <w:rFonts w:ascii="Calibri" w:hAnsi="Calibri"/>
                <w:color w:val="000000"/>
              </w:rPr>
            </w:pPr>
            <w:del w:id="35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1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52" w:author="HELIOMASTER FURCIFER" w:date="2019-06-21T11:36:00Z"/>
                <w:rFonts w:ascii="Calibri" w:hAnsi="Calibri"/>
                <w:color w:val="000000"/>
              </w:rPr>
            </w:pPr>
            <w:del w:id="35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54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55" w:author="HELIOMASTER FURCIFER" w:date="2019-06-21T11:36:00Z"/>
                <w:rFonts w:ascii="Calibri" w:hAnsi="Calibri"/>
                <w:color w:val="000000"/>
              </w:rPr>
            </w:pPr>
            <w:del w:id="35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357" w:author="HELIOMASTER FURCIFER" w:date="2019-06-21T11:36:00Z"/>
          <w:trPrChange w:id="358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59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360" w:author="HELIOMASTER FURCIFER" w:date="2019-06-21T11:36:00Z"/>
                <w:rFonts w:ascii="Calibri" w:hAnsi="Calibri"/>
                <w:color w:val="000000"/>
              </w:rPr>
            </w:pPr>
            <w:del w:id="361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Préparation OPS</w:delText>
              </w:r>
            </w:del>
          </w:p>
          <w:p w:rsidR="00EC2E61" w:rsidDel="00133671" w:rsidRDefault="00EC2E61" w:rsidP="00CA37EE">
            <w:pPr>
              <w:jc w:val="center"/>
              <w:rPr>
                <w:del w:id="362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363" w:author="HELIOMASTER FURCIFER" w:date="2019-06-21T11:36:00Z"/>
                <w:rFonts w:ascii="Calibri" w:hAnsi="Calibri"/>
                <w:color w:val="000000"/>
              </w:rPr>
            </w:pPr>
            <w:del w:id="364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Au profit de la base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5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Del="00133671" w:rsidRDefault="00EC2E61" w:rsidP="00CA37EE">
            <w:pPr>
              <w:rPr>
                <w:del w:id="366" w:author="HELIOMASTER FURCIFER" w:date="2019-06-21T11:36:00Z"/>
                <w:rFonts w:ascii="Calibri" w:hAnsi="Calibri"/>
                <w:color w:val="000000"/>
              </w:rPr>
            </w:pPr>
            <w:del w:id="367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Basex</w:delText>
              </w:r>
            </w:del>
          </w:p>
          <w:p w:rsidR="00EC2E61" w:rsidDel="00133671" w:rsidRDefault="00EC2E61" w:rsidP="00CA37EE">
            <w:pPr>
              <w:rPr>
                <w:del w:id="368" w:author="HELIOMASTER FURCIFER" w:date="2019-06-21T11:36:00Z"/>
                <w:rFonts w:ascii="Calibri" w:hAnsi="Calibri"/>
                <w:color w:val="000000"/>
              </w:rPr>
            </w:pPr>
            <w:del w:id="369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Photo</w:delText>
              </w:r>
            </w:del>
          </w:p>
          <w:p w:rsidR="00EC2E61" w:rsidRPr="006634D7" w:rsidDel="00133671" w:rsidRDefault="00EC2E61" w:rsidP="00CA37EE">
            <w:pPr>
              <w:rPr>
                <w:del w:id="370" w:author="HELIOMASTER FURCIFER" w:date="2019-06-21T11:36:00Z"/>
                <w:rFonts w:ascii="Calibri" w:hAnsi="Calibri"/>
                <w:color w:val="000000"/>
              </w:rPr>
            </w:pPr>
            <w:del w:id="371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Autres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73" w:author="HELIOMASTER FURCIFER" w:date="2019-06-21T11:36:00Z"/>
                <w:rFonts w:ascii="Calibri" w:hAnsi="Calibri"/>
                <w:color w:val="000000"/>
              </w:rPr>
            </w:pPr>
            <w:del w:id="37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76" w:author="HELIOMASTER FURCIFER" w:date="2019-06-21T11:36:00Z"/>
                <w:rFonts w:ascii="Calibri" w:hAnsi="Calibri"/>
                <w:color w:val="000000"/>
              </w:rPr>
            </w:pPr>
            <w:del w:id="37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79" w:author="HELIOMASTER FURCIFER" w:date="2019-06-21T11:36:00Z"/>
                <w:rFonts w:ascii="Calibri" w:hAnsi="Calibri"/>
                <w:color w:val="000000"/>
              </w:rPr>
            </w:pPr>
            <w:del w:id="38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381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82" w:author="HELIOMASTER FURCIFER" w:date="2019-06-21T11:36:00Z"/>
                <w:rFonts w:ascii="Calibri" w:hAnsi="Calibri"/>
                <w:color w:val="000000"/>
              </w:rPr>
            </w:pPr>
            <w:del w:id="38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384" w:author="HELIOMASTER FURCIFER" w:date="2019-06-21T11:36:00Z"/>
          <w:trPrChange w:id="385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386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387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8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89" w:author="HELIOMASTER FURCIFER" w:date="2019-06-21T11:36:00Z"/>
                <w:rFonts w:ascii="Calibri" w:hAnsi="Calibri"/>
                <w:color w:val="000000"/>
              </w:rPr>
            </w:pPr>
            <w:del w:id="39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1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92" w:author="HELIOMASTER FURCIFER" w:date="2019-06-21T11:36:00Z"/>
                <w:rFonts w:ascii="Calibri" w:hAnsi="Calibri"/>
                <w:color w:val="000000"/>
              </w:rPr>
            </w:pPr>
            <w:del w:id="39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4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95" w:author="HELIOMASTER FURCIFER" w:date="2019-06-21T11:36:00Z"/>
                <w:rFonts w:ascii="Calibri" w:hAnsi="Calibri"/>
                <w:color w:val="000000"/>
              </w:rPr>
            </w:pPr>
            <w:del w:id="39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7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398" w:author="HELIOMASTER FURCIFER" w:date="2019-06-21T11:36:00Z"/>
                <w:rFonts w:ascii="Calibri" w:hAnsi="Calibri"/>
                <w:color w:val="000000"/>
              </w:rPr>
            </w:pPr>
            <w:del w:id="39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00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01" w:author="HELIOMASTER FURCIFER" w:date="2019-06-21T11:36:00Z"/>
                <w:rFonts w:ascii="Calibri" w:hAnsi="Calibri"/>
                <w:color w:val="000000"/>
              </w:rPr>
            </w:pPr>
            <w:del w:id="40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403" w:author="HELIOMASTER FURCIFER" w:date="2019-06-21T11:36:00Z"/>
          <w:trPrChange w:id="404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05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406" w:author="HELIOMASTER FURCIFER" w:date="2019-06-21T11:36:00Z"/>
                <w:rFonts w:ascii="Calibri" w:hAnsi="Calibri"/>
                <w:color w:val="000000"/>
              </w:rPr>
            </w:pPr>
          </w:p>
          <w:p w:rsidR="00EC2E61" w:rsidRPr="006634D7" w:rsidDel="00133671" w:rsidRDefault="00EC2E61" w:rsidP="00CA37EE">
            <w:pPr>
              <w:jc w:val="center"/>
              <w:rPr>
                <w:del w:id="407" w:author="HELIOMASTER FURCIFER" w:date="2019-06-21T11:36:00Z"/>
                <w:rFonts w:ascii="Calibri" w:hAnsi="Calibri"/>
                <w:color w:val="000000"/>
              </w:rPr>
            </w:pPr>
            <w:del w:id="408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OPS - CDAOA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9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Del="00133671" w:rsidRDefault="00EC2E61" w:rsidP="00CA37EE">
            <w:pPr>
              <w:rPr>
                <w:del w:id="410" w:author="HELIOMASTER FURCIFER" w:date="2019-06-21T11:36:00Z"/>
                <w:rFonts w:ascii="Calibri" w:hAnsi="Calibri"/>
                <w:color w:val="000000"/>
              </w:rPr>
            </w:pPr>
            <w:del w:id="411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Banco</w:delText>
              </w:r>
            </w:del>
          </w:p>
          <w:p w:rsidR="00EC2E61" w:rsidDel="00133671" w:rsidRDefault="00EC2E61" w:rsidP="00CA37EE">
            <w:pPr>
              <w:rPr>
                <w:del w:id="412" w:author="HELIOMASTER FURCIFER" w:date="2019-06-21T11:36:00Z"/>
                <w:rFonts w:ascii="Calibri" w:hAnsi="Calibri"/>
                <w:color w:val="000000"/>
              </w:rPr>
            </w:pPr>
            <w:del w:id="413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DPSA</w:delText>
              </w:r>
            </w:del>
          </w:p>
          <w:p w:rsidR="00EC2E61" w:rsidDel="00133671" w:rsidRDefault="00EC2E61" w:rsidP="00CA37EE">
            <w:pPr>
              <w:rPr>
                <w:del w:id="414" w:author="HELIOMASTER FURCIFER" w:date="2019-06-21T11:36:00Z"/>
                <w:rFonts w:ascii="Calibri" w:hAnsi="Calibri"/>
                <w:color w:val="000000"/>
              </w:rPr>
            </w:pPr>
            <w:del w:id="415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PPS</w:delText>
              </w:r>
            </w:del>
          </w:p>
          <w:p w:rsidR="00EC2E61" w:rsidRPr="006634D7" w:rsidDel="00133671" w:rsidRDefault="00EC2E61" w:rsidP="00CA37EE">
            <w:pPr>
              <w:rPr>
                <w:del w:id="416" w:author="HELIOMASTER FURCIFER" w:date="2019-06-21T11:36:00Z"/>
                <w:rFonts w:ascii="Calibri" w:hAnsi="Calibri"/>
                <w:color w:val="000000"/>
              </w:rPr>
            </w:pPr>
            <w:del w:id="417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Ratest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8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19" w:author="HELIOMASTER FURCIFER" w:date="2019-06-21T11:36:00Z"/>
                <w:rFonts w:ascii="Calibri" w:hAnsi="Calibri"/>
                <w:color w:val="000000"/>
              </w:rPr>
            </w:pPr>
            <w:del w:id="42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1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22" w:author="HELIOMASTER FURCIFER" w:date="2019-06-21T11:36:00Z"/>
                <w:rFonts w:ascii="Calibri" w:hAnsi="Calibri"/>
                <w:color w:val="000000"/>
              </w:rPr>
            </w:pPr>
            <w:del w:id="42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4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25" w:author="HELIOMASTER FURCIFER" w:date="2019-06-21T11:36:00Z"/>
                <w:rFonts w:ascii="Calibri" w:hAnsi="Calibri"/>
                <w:color w:val="000000"/>
              </w:rPr>
            </w:pPr>
            <w:del w:id="426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27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28" w:author="HELIOMASTER FURCIFER" w:date="2019-06-21T11:36:00Z"/>
                <w:rFonts w:ascii="Calibri" w:hAnsi="Calibri"/>
                <w:color w:val="000000"/>
              </w:rPr>
            </w:pPr>
            <w:del w:id="42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430" w:author="HELIOMASTER FURCIFER" w:date="2019-06-21T11:36:00Z"/>
          <w:trPrChange w:id="431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tcPrChange w:id="432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33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34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435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36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437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38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439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440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441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tcPrChange w:id="44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EC2E61" w:rsidRPr="006634D7" w:rsidDel="00133671" w:rsidRDefault="00EC2E61" w:rsidP="00CA37EE">
            <w:pPr>
              <w:rPr>
                <w:del w:id="443" w:author="HELIOMASTER FURCIFER" w:date="2019-06-21T11:36:00Z"/>
                <w:rFonts w:ascii="Calibri" w:hAnsi="Calibri"/>
                <w:color w:val="000000"/>
              </w:rPr>
            </w:pPr>
          </w:p>
        </w:tc>
      </w:tr>
      <w:tr w:rsidR="00EC2E61" w:rsidRPr="006634D7" w:rsidDel="00133671" w:rsidTr="000B2DD5">
        <w:trPr>
          <w:trHeight w:val="315"/>
          <w:jc w:val="center"/>
          <w:del w:id="444" w:author="HELIOMASTER FURCIFER" w:date="2019-06-21T11:36:00Z"/>
          <w:trPrChange w:id="445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46" w:author="HELIOMASTER FURCIFER" w:date="2019-06-21T10:54:00Z">
              <w:tcPr>
                <w:tcW w:w="2001" w:type="dxa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Del="00133671" w:rsidRDefault="00EC2E61" w:rsidP="00CA37EE">
            <w:pPr>
              <w:jc w:val="center"/>
              <w:rPr>
                <w:del w:id="447" w:author="HELIOMASTER FURCIFER" w:date="2019-06-21T11:36:00Z"/>
                <w:rFonts w:ascii="Calibri" w:hAnsi="Calibri"/>
                <w:color w:val="000000"/>
              </w:rPr>
            </w:pPr>
            <w:del w:id="448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Rayonnement</w:delText>
              </w:r>
            </w:del>
          </w:p>
          <w:p w:rsidR="00EC2E61" w:rsidRPr="006634D7" w:rsidDel="00133671" w:rsidRDefault="00EC2E61" w:rsidP="00CA37EE">
            <w:pPr>
              <w:jc w:val="center"/>
              <w:rPr>
                <w:del w:id="449" w:author="HELIOMASTER FURCIFER" w:date="2019-06-21T11:36:00Z"/>
                <w:rFonts w:ascii="Calibri" w:hAnsi="Calibri"/>
                <w:color w:val="000000"/>
              </w:rPr>
            </w:pPr>
            <w:del w:id="450" w:author="HELIOMASTER FURCIFER" w:date="2019-06-21T11:36:00Z">
              <w:r w:rsidDel="00133671">
                <w:rPr>
                  <w:rFonts w:ascii="Calibri" w:hAnsi="Calibri"/>
                  <w:color w:val="000000"/>
                </w:rPr>
                <w:delText>BIA</w:delText>
              </w:r>
            </w:del>
          </w:p>
        </w:tc>
        <w:tc>
          <w:tcPr>
            <w:tcW w:w="30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1" w:author="HELIOMASTER FURCIFER" w:date="2019-06-21T10:54:00Z">
              <w:tcPr>
                <w:tcW w:w="2393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52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3" w:author="HELIOMASTER FURCIFER" w:date="2019-06-21T10:54:00Z">
              <w:tcPr>
                <w:tcW w:w="1154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54" w:author="HELIOMASTER FURCIFER" w:date="2019-06-21T11:36:00Z"/>
                <w:rFonts w:ascii="Calibri" w:hAnsi="Calibri"/>
                <w:color w:val="000000"/>
              </w:rPr>
            </w:pPr>
            <w:del w:id="45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6" w:author="HELIOMASTER FURCIFER" w:date="2019-06-21T10:54:00Z">
              <w:tcPr>
                <w:tcW w:w="1276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57" w:author="HELIOMASTER FURCIFER" w:date="2019-06-21T11:36:00Z"/>
                <w:rFonts w:ascii="Calibri" w:hAnsi="Calibri"/>
                <w:color w:val="000000"/>
              </w:rPr>
            </w:pPr>
            <w:del w:id="45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9" w:author="HELIOMASTER FURCIFER" w:date="2019-06-21T10:54:00Z">
              <w:tcPr>
                <w:tcW w:w="1030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60" w:author="HELIOMASTER FURCIFER" w:date="2019-06-21T11:36:00Z"/>
                <w:rFonts w:ascii="Calibri" w:hAnsi="Calibri"/>
                <w:color w:val="000000"/>
              </w:rPr>
            </w:pPr>
            <w:del w:id="46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62" w:author="HELIOMASTER FURCIFER" w:date="2019-06-21T10:54:00Z">
              <w:tcPr>
                <w:tcW w:w="1233" w:type="dxa"/>
                <w:tcBorders>
                  <w:top w:val="single" w:sz="4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63" w:author="HELIOMASTER FURCIFER" w:date="2019-06-21T11:36:00Z"/>
                <w:rFonts w:ascii="Calibri" w:hAnsi="Calibri"/>
                <w:color w:val="000000"/>
              </w:rPr>
            </w:pPr>
            <w:del w:id="46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465" w:author="HELIOMASTER FURCIFER" w:date="2019-06-21T11:36:00Z"/>
          <w:trPrChange w:id="466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6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68" w:author="HELIOMASTER FURCIFER" w:date="2019-06-21T11:36:00Z"/>
                <w:rFonts w:ascii="Calibri" w:hAnsi="Calibri"/>
                <w:color w:val="000000"/>
              </w:rPr>
            </w:pPr>
            <w:del w:id="46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Autres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71" w:author="HELIOMASTER FURCIFER" w:date="2019-06-21T11:36:00Z"/>
                <w:rFonts w:ascii="Calibri" w:hAnsi="Calibri"/>
                <w:color w:val="000000"/>
              </w:rPr>
            </w:pPr>
            <w:del w:id="47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3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74" w:author="HELIOMASTER FURCIFER" w:date="2019-06-21T11:36:00Z"/>
                <w:rFonts w:ascii="Calibri" w:hAnsi="Calibri"/>
                <w:color w:val="000000"/>
              </w:rPr>
            </w:pPr>
            <w:del w:id="47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77" w:author="HELIOMASTER FURCIFER" w:date="2019-06-21T11:36:00Z"/>
                <w:rFonts w:ascii="Calibri" w:hAnsi="Calibri"/>
                <w:color w:val="000000"/>
              </w:rPr>
            </w:pPr>
            <w:del w:id="47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9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80" w:author="HELIOMASTER FURCIFER" w:date="2019-06-21T11:36:00Z"/>
                <w:rFonts w:ascii="Calibri" w:hAnsi="Calibri"/>
                <w:color w:val="000000"/>
              </w:rPr>
            </w:pPr>
            <w:del w:id="48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48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83" w:author="HELIOMASTER FURCIFER" w:date="2019-06-21T11:36:00Z"/>
                <w:rFonts w:ascii="Calibri" w:hAnsi="Calibri"/>
                <w:color w:val="000000"/>
              </w:rPr>
            </w:pPr>
            <w:del w:id="48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00"/>
          <w:jc w:val="center"/>
          <w:del w:id="485" w:author="HELIOMASTER FURCIFER" w:date="2019-06-21T11:36:00Z"/>
          <w:trPrChange w:id="486" w:author="HELIOMASTER FURCIFER" w:date="2019-06-21T10:54:00Z">
            <w:trPr>
              <w:trHeight w:val="300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48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488" w:author="HELIOMASTER FURCIFER" w:date="2019-06-21T11:36:00Z"/>
                <w:rFonts w:ascii="Calibri" w:hAnsi="Calibri"/>
                <w:color w:val="000000"/>
              </w:rPr>
            </w:pPr>
            <w:del w:id="489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A spécifier</w:delText>
              </w:r>
            </w:del>
          </w:p>
        </w:tc>
        <w:tc>
          <w:tcPr>
            <w:tcW w:w="30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0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91" w:author="HELIOMASTER FURCIFER" w:date="2019-06-21T11:36:00Z"/>
                <w:rFonts w:ascii="Calibri" w:hAnsi="Calibri"/>
                <w:color w:val="000000"/>
              </w:rPr>
            </w:pPr>
            <w:del w:id="492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3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94" w:author="HELIOMASTER FURCIFER" w:date="2019-06-21T11:36:00Z"/>
                <w:rFonts w:ascii="Calibri" w:hAnsi="Calibri"/>
                <w:color w:val="000000"/>
              </w:rPr>
            </w:pPr>
            <w:del w:id="495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6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497" w:author="HELIOMASTER FURCIFER" w:date="2019-06-21T11:36:00Z"/>
                <w:rFonts w:ascii="Calibri" w:hAnsi="Calibri"/>
                <w:color w:val="000000"/>
              </w:rPr>
            </w:pPr>
            <w:del w:id="498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9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00" w:author="HELIOMASTER FURCIFER" w:date="2019-06-21T11:36:00Z"/>
                <w:rFonts w:ascii="Calibri" w:hAnsi="Calibri"/>
                <w:color w:val="000000"/>
              </w:rPr>
            </w:pPr>
            <w:del w:id="50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02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03" w:author="HELIOMASTER FURCIFER" w:date="2019-06-21T11:36:00Z"/>
                <w:rFonts w:ascii="Calibri" w:hAnsi="Calibri"/>
                <w:color w:val="000000"/>
              </w:rPr>
            </w:pPr>
            <w:del w:id="50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EC2E61" w:rsidRPr="006634D7" w:rsidDel="00133671" w:rsidTr="000B2DD5">
        <w:trPr>
          <w:trHeight w:val="315"/>
          <w:jc w:val="center"/>
          <w:del w:id="505" w:author="HELIOMASTER FURCIFER" w:date="2019-06-21T11:36:00Z"/>
          <w:trPrChange w:id="506" w:author="HELIOMASTER FURCIFER" w:date="2019-06-21T10:54:00Z">
            <w:trPr>
              <w:trHeight w:val="315"/>
              <w:jc w:val="center"/>
            </w:trPr>
          </w:trPrChange>
        </w:trPr>
        <w:tc>
          <w:tcPr>
            <w:tcW w:w="20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07" w:author="HELIOMASTER FURCIFER" w:date="2019-06-21T10:54:00Z">
              <w:tcPr>
                <w:tcW w:w="2001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C2E61" w:rsidRPr="006634D7" w:rsidDel="00133671" w:rsidRDefault="00EC2E61" w:rsidP="00CA37EE">
            <w:pPr>
              <w:jc w:val="center"/>
              <w:rPr>
                <w:del w:id="508" w:author="HELIOMASTER FURCIFER" w:date="2019-06-21T11:36:00Z"/>
                <w:rFonts w:ascii="Calibri" w:hAnsi="Calibri"/>
                <w:color w:val="000000"/>
              </w:rPr>
            </w:pPr>
          </w:p>
        </w:tc>
        <w:tc>
          <w:tcPr>
            <w:tcW w:w="3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9" w:author="HELIOMASTER FURCIFER" w:date="2019-06-21T10:54:00Z">
              <w:tcPr>
                <w:tcW w:w="23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10" w:author="HELIOMASTER FURCIFER" w:date="2019-06-21T11:36:00Z"/>
                <w:rFonts w:ascii="Calibri" w:hAnsi="Calibri"/>
                <w:color w:val="000000"/>
              </w:rPr>
            </w:pPr>
            <w:del w:id="511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4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2" w:author="HELIOMASTER FURCIFER" w:date="2019-06-21T10:54:00Z">
              <w:tcPr>
                <w:tcW w:w="115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13" w:author="HELIOMASTER FURCIFER" w:date="2019-06-21T11:36:00Z"/>
                <w:rFonts w:ascii="Calibri" w:hAnsi="Calibri"/>
                <w:color w:val="000000"/>
              </w:rPr>
            </w:pPr>
            <w:del w:id="514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5" w:author="HELIOMASTER FURCIFER" w:date="2019-06-21T10:54:00Z">
              <w:tcPr>
                <w:tcW w:w="127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16" w:author="HELIOMASTER FURCIFER" w:date="2019-06-21T11:36:00Z"/>
                <w:rFonts w:ascii="Calibri" w:hAnsi="Calibri"/>
                <w:color w:val="000000"/>
              </w:rPr>
            </w:pPr>
            <w:del w:id="517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8" w:author="HELIOMASTER FURCIFER" w:date="2019-06-21T10:54:00Z">
              <w:tcPr>
                <w:tcW w:w="103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19" w:author="HELIOMASTER FURCIFER" w:date="2019-06-21T11:36:00Z"/>
                <w:rFonts w:ascii="Calibri" w:hAnsi="Calibri"/>
                <w:color w:val="000000"/>
              </w:rPr>
            </w:pPr>
            <w:del w:id="520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21" w:author="HELIOMASTER FURCIFER" w:date="2019-06-21T10:54:00Z">
              <w:tcPr>
                <w:tcW w:w="1233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EC2E61" w:rsidRPr="006634D7" w:rsidDel="00133671" w:rsidRDefault="00EC2E61" w:rsidP="00CA37EE">
            <w:pPr>
              <w:rPr>
                <w:del w:id="522" w:author="HELIOMASTER FURCIFER" w:date="2019-06-21T11:36:00Z"/>
                <w:rFonts w:ascii="Calibri" w:hAnsi="Calibri"/>
                <w:color w:val="000000"/>
              </w:rPr>
            </w:pPr>
            <w:del w:id="523" w:author="HELIOMASTER FURCIFER" w:date="2019-06-21T11:36:00Z">
              <w:r w:rsidRPr="006634D7" w:rsidDel="00133671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</w:tbl>
    <w:p w:rsidR="00EC2E61" w:rsidRDefault="00EC2E61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p w:rsidR="006B62B6" w:rsidRDefault="006B62B6">
      <w:pPr>
        <w:rPr>
          <w:lang w:val="en-GB"/>
        </w:rPr>
      </w:pPr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524" w:author="HELIOMASTER FURCIFER" w:date="2019-06-21T11:37:00Z">
          <w:tblPr>
            <w:tblW w:w="9052" w:type="dxa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717"/>
        <w:gridCol w:w="3058"/>
        <w:gridCol w:w="1023"/>
        <w:gridCol w:w="830"/>
        <w:gridCol w:w="1424"/>
        <w:tblGridChange w:id="525">
          <w:tblGrid>
            <w:gridCol w:w="2717"/>
            <w:gridCol w:w="3058"/>
            <w:gridCol w:w="1023"/>
            <w:gridCol w:w="830"/>
            <w:gridCol w:w="1424"/>
          </w:tblGrid>
        </w:tblGridChange>
      </w:tblGrid>
      <w:tr w:rsidR="006B62B6" w:rsidRPr="007164E9" w:rsidDel="001311A5" w:rsidTr="001311A5">
        <w:trPr>
          <w:trHeight w:val="300"/>
          <w:del w:id="526" w:author="HELIOMASTER FURCIFER" w:date="2019-06-21T11:37:00Z"/>
          <w:trPrChange w:id="527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28" w:author="HELIOMASTER FURCIFER" w:date="2019-06-21T11:37:00Z">
              <w:tcPr>
                <w:tcW w:w="2730" w:type="dxa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29" w:author="HELIOMASTER FURCIFER" w:date="2019-06-21T11:37:00Z"/>
                <w:rFonts w:ascii="Calibri" w:hAnsi="Calibri"/>
                <w:color w:val="000000"/>
              </w:rPr>
            </w:pPr>
            <w:bookmarkStart w:id="530" w:name="_GoBack"/>
            <w:bookmarkEnd w:id="530"/>
            <w:del w:id="531" w:author="HELIOMASTER FURCIFER" w:date="2019-06-21T11:37:00Z">
              <w:r w:rsidDel="001311A5">
                <w:br w:type="page"/>
              </w:r>
              <w:r w:rsidRPr="007164E9" w:rsidDel="001311A5">
                <w:rPr>
                  <w:rFonts w:ascii="Calibri" w:hAnsi="Calibri"/>
                  <w:color w:val="000000"/>
                </w:rPr>
                <w:delText>Pilote</w:delText>
              </w:r>
            </w:del>
          </w:p>
        </w:tc>
        <w:tc>
          <w:tcPr>
            <w:tcW w:w="30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32" w:author="HELIOMASTER FURCIFER" w:date="2019-06-21T11:37:00Z">
              <w:tcPr>
                <w:tcW w:w="3072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33" w:author="HELIOMASTER FURCIFER" w:date="2019-06-21T11:37:00Z"/>
                <w:rFonts w:ascii="Calibri" w:hAnsi="Calibri"/>
                <w:color w:val="000000"/>
              </w:rPr>
            </w:pPr>
            <w:del w:id="534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HDV Transit</w:delText>
              </w:r>
            </w:del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35" w:author="HELIOMASTER FURCIFER" w:date="2019-06-21T11:37:00Z">
              <w:tcPr>
                <w:tcW w:w="1027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36" w:author="HELIOMASTER FURCIFER" w:date="2019-06-21T11:37:00Z"/>
                <w:rFonts w:ascii="Calibri" w:hAnsi="Calibri"/>
                <w:color w:val="000000"/>
              </w:rPr>
            </w:pPr>
            <w:del w:id="537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HDV ENT</w:delText>
              </w:r>
            </w:del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38" w:author="HELIOMASTER FURCIFER" w:date="2019-06-21T11:37:00Z">
              <w:tcPr>
                <w:tcW w:w="793" w:type="dxa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39" w:author="HELIOMASTER FURCIFER" w:date="2019-06-21T11:37:00Z"/>
                <w:rFonts w:ascii="Calibri" w:hAnsi="Calibri"/>
                <w:color w:val="000000"/>
              </w:rPr>
            </w:pPr>
            <w:del w:id="540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HDV Mission</w:delText>
              </w:r>
            </w:del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541" w:author="HELIOMASTER FURCIFER" w:date="2019-06-21T11:37:00Z">
              <w:tcPr>
                <w:tcW w:w="1430" w:type="dxa"/>
                <w:tcBorders>
                  <w:top w:val="single" w:sz="4" w:space="0" w:color="auto"/>
                  <w:left w:val="nil"/>
                  <w:bottom w:val="nil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42" w:author="HELIOMASTER FURCIFER" w:date="2019-06-21T11:37:00Z"/>
                <w:rFonts w:ascii="Calibri" w:hAnsi="Calibri"/>
                <w:color w:val="000000"/>
              </w:rPr>
            </w:pPr>
            <w:del w:id="543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HDV Mission</w:delText>
              </w:r>
            </w:del>
          </w:p>
        </w:tc>
      </w:tr>
      <w:tr w:rsidR="006B62B6" w:rsidRPr="007164E9" w:rsidDel="001311A5" w:rsidTr="001311A5">
        <w:trPr>
          <w:trHeight w:val="315"/>
          <w:del w:id="544" w:author="HELIOMASTER FURCIFER" w:date="2019-06-21T11:37:00Z"/>
          <w:trPrChange w:id="545" w:author="HELIOMASTER FURCIFER" w:date="2019-06-21T11:37:00Z">
            <w:trPr>
              <w:trHeight w:val="315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46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47" w:author="HELIOMASTER FURCIFER" w:date="2019-06-21T11:37:00Z"/>
                <w:rFonts w:ascii="Calibri" w:hAnsi="Calibri"/>
                <w:color w:val="000000"/>
              </w:rPr>
            </w:pPr>
            <w:del w:id="548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  <w:r w:rsidRPr="006634D7" w:rsidDel="001311A5">
                <w:rPr>
                  <w:rFonts w:ascii="Calibri" w:hAnsi="Calibri"/>
                  <w:color w:val="000000"/>
                </w:rPr>
                <w:delText>Grade/Nom/Prénom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49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50" w:author="HELIOMASTER FURCIFER" w:date="2019-06-21T11:37:00Z"/>
                <w:rFonts w:ascii="Calibri" w:hAnsi="Calibri"/>
                <w:color w:val="000000"/>
              </w:rPr>
            </w:pPr>
            <w:del w:id="551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52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53" w:author="HELIOMASTER FURCIFER" w:date="2019-06-21T11:37:00Z"/>
                <w:rFonts w:ascii="Calibri" w:hAnsi="Calibri"/>
                <w:color w:val="000000"/>
              </w:rPr>
            </w:pPr>
            <w:del w:id="554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  <w:tcPrChange w:id="555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56" w:author="HELIOMASTER FURCIFER" w:date="2019-06-21T11:37:00Z"/>
                <w:rFonts w:ascii="Calibri" w:hAnsi="Calibri"/>
                <w:color w:val="000000"/>
              </w:rPr>
            </w:pPr>
            <w:del w:id="557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CDB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  <w:tcPrChange w:id="558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000000" w:fill="92CDDC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jc w:val="center"/>
              <w:rPr>
                <w:del w:id="559" w:author="HELIOMASTER FURCIFER" w:date="2019-06-21T11:37:00Z"/>
                <w:rFonts w:ascii="Calibri" w:hAnsi="Calibri"/>
                <w:color w:val="000000"/>
              </w:rPr>
            </w:pPr>
            <w:del w:id="560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PCM</w:delText>
              </w:r>
            </w:del>
          </w:p>
        </w:tc>
      </w:tr>
      <w:tr w:rsidR="006B62B6" w:rsidRPr="007164E9" w:rsidDel="001311A5" w:rsidTr="001311A5">
        <w:trPr>
          <w:trHeight w:val="300"/>
          <w:del w:id="561" w:author="HELIOMASTER FURCIFER" w:date="2019-06-21T11:37:00Z"/>
          <w:trPrChange w:id="562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3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64" w:author="HELIOMASTER FURCIFER" w:date="2019-06-21T11:37:00Z"/>
                <w:rFonts w:ascii="Calibri" w:hAnsi="Calibri"/>
                <w:color w:val="000000"/>
              </w:rPr>
            </w:pPr>
            <w:del w:id="565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  <w:r w:rsidDel="001311A5">
                <w:rPr>
                  <w:rFonts w:ascii="Calibri" w:hAnsi="Calibri"/>
                  <w:color w:val="000000"/>
                </w:rPr>
                <w:delText>{{pilot1}}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6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67" w:author="HELIOMASTER FURCIFER" w:date="2019-06-21T11:37:00Z"/>
                <w:rFonts w:ascii="Calibri" w:hAnsi="Calibri"/>
                <w:color w:val="000000"/>
              </w:rPr>
            </w:pPr>
            <w:del w:id="568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9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70" w:author="HELIOMASTER FURCIFER" w:date="2019-06-21T11:37:00Z"/>
                <w:rFonts w:ascii="Calibri" w:hAnsi="Calibri"/>
                <w:color w:val="000000"/>
              </w:rPr>
            </w:pPr>
            <w:del w:id="571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2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73" w:author="HELIOMASTER FURCIFER" w:date="2019-06-21T11:37:00Z"/>
                <w:rFonts w:ascii="Calibri" w:hAnsi="Calibri"/>
                <w:color w:val="000000"/>
              </w:rPr>
            </w:pPr>
            <w:del w:id="574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75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76" w:author="HELIOMASTER FURCIFER" w:date="2019-06-21T11:37:00Z"/>
                <w:rFonts w:ascii="Calibri" w:hAnsi="Calibri"/>
                <w:color w:val="000000"/>
              </w:rPr>
            </w:pPr>
            <w:del w:id="577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6B62B6" w:rsidRPr="007164E9" w:rsidDel="001311A5" w:rsidTr="001311A5">
        <w:trPr>
          <w:trHeight w:val="300"/>
          <w:del w:id="578" w:author="HELIOMASTER FURCIFER" w:date="2019-06-21T11:37:00Z"/>
          <w:trPrChange w:id="579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0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3A4F36">
            <w:pPr>
              <w:rPr>
                <w:del w:id="581" w:author="HELIOMASTER FURCIFER" w:date="2019-06-21T11:37:00Z"/>
                <w:rFonts w:ascii="Calibri" w:hAnsi="Calibri"/>
                <w:color w:val="000000"/>
              </w:rPr>
            </w:pPr>
            <w:del w:id="582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3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3A4F36">
            <w:pPr>
              <w:rPr>
                <w:del w:id="584" w:author="HELIOMASTER FURCIFER" w:date="2019-06-21T11:37:00Z"/>
                <w:rFonts w:ascii="Calibri" w:hAnsi="Calibri"/>
                <w:color w:val="000000"/>
              </w:rPr>
            </w:pPr>
            <w:del w:id="585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6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87" w:author="HELIOMASTER FURCIFER" w:date="2019-06-21T11:37:00Z"/>
                <w:rFonts w:ascii="Calibri" w:hAnsi="Calibri"/>
                <w:color w:val="000000"/>
              </w:rPr>
            </w:pPr>
            <w:del w:id="588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89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90" w:author="HELIOMASTER FURCIFER" w:date="2019-06-21T11:37:00Z"/>
                <w:rFonts w:ascii="Calibri" w:hAnsi="Calibri"/>
                <w:color w:val="000000"/>
              </w:rPr>
            </w:pPr>
            <w:del w:id="591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592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93" w:author="HELIOMASTER FURCIFER" w:date="2019-06-21T11:37:00Z"/>
                <w:rFonts w:ascii="Calibri" w:hAnsi="Calibri"/>
                <w:color w:val="000000"/>
              </w:rPr>
            </w:pPr>
            <w:del w:id="594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6B62B6" w:rsidRPr="007164E9" w:rsidDel="001311A5" w:rsidTr="001311A5">
        <w:trPr>
          <w:trHeight w:val="300"/>
          <w:del w:id="595" w:author="HELIOMASTER FURCIFER" w:date="2019-06-21T11:37:00Z"/>
          <w:trPrChange w:id="596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7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598" w:author="HELIOMASTER FURCIFER" w:date="2019-06-21T11:37:00Z"/>
                <w:rFonts w:ascii="Calibri" w:hAnsi="Calibri"/>
                <w:color w:val="000000"/>
              </w:rPr>
            </w:pPr>
            <w:del w:id="599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0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01" w:author="HELIOMASTER FURCIFER" w:date="2019-06-21T11:37:00Z"/>
                <w:rFonts w:ascii="Calibri" w:hAnsi="Calibri"/>
                <w:color w:val="000000"/>
              </w:rPr>
            </w:pPr>
            <w:del w:id="602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3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04" w:author="HELIOMASTER FURCIFER" w:date="2019-06-21T11:37:00Z"/>
                <w:rFonts w:ascii="Calibri" w:hAnsi="Calibri"/>
                <w:color w:val="000000"/>
              </w:rPr>
            </w:pPr>
            <w:del w:id="605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6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07" w:author="HELIOMASTER FURCIFER" w:date="2019-06-21T11:37:00Z"/>
                <w:rFonts w:ascii="Calibri" w:hAnsi="Calibri"/>
                <w:color w:val="000000"/>
              </w:rPr>
            </w:pPr>
            <w:del w:id="608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09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10" w:author="HELIOMASTER FURCIFER" w:date="2019-06-21T11:37:00Z"/>
                <w:rFonts w:ascii="Calibri" w:hAnsi="Calibri"/>
                <w:color w:val="000000"/>
              </w:rPr>
            </w:pPr>
            <w:del w:id="611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6B62B6" w:rsidRPr="007164E9" w:rsidDel="001311A5" w:rsidTr="001311A5">
        <w:trPr>
          <w:trHeight w:val="300"/>
          <w:del w:id="612" w:author="HELIOMASTER FURCIFER" w:date="2019-06-21T11:37:00Z"/>
          <w:trPrChange w:id="613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4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15" w:author="HELIOMASTER FURCIFER" w:date="2019-06-21T11:37:00Z"/>
                <w:rFonts w:ascii="Calibri" w:hAnsi="Calibri"/>
                <w:color w:val="000000"/>
              </w:rPr>
            </w:pPr>
            <w:del w:id="616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7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18" w:author="HELIOMASTER FURCIFER" w:date="2019-06-21T11:37:00Z"/>
                <w:rFonts w:ascii="Calibri" w:hAnsi="Calibri"/>
                <w:color w:val="000000"/>
              </w:rPr>
            </w:pPr>
            <w:del w:id="619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0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21" w:author="HELIOMASTER FURCIFER" w:date="2019-06-21T11:37:00Z"/>
                <w:rFonts w:ascii="Calibri" w:hAnsi="Calibri"/>
                <w:color w:val="000000"/>
              </w:rPr>
            </w:pPr>
            <w:del w:id="622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3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24" w:author="HELIOMASTER FURCIFER" w:date="2019-06-21T11:37:00Z"/>
                <w:rFonts w:ascii="Calibri" w:hAnsi="Calibri"/>
                <w:color w:val="000000"/>
              </w:rPr>
            </w:pPr>
            <w:del w:id="625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26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7164E9" w:rsidDel="001311A5" w:rsidRDefault="006B62B6" w:rsidP="005260AC">
            <w:pPr>
              <w:rPr>
                <w:del w:id="627" w:author="HELIOMASTER FURCIFER" w:date="2019-06-21T11:37:00Z"/>
                <w:rFonts w:ascii="Calibri" w:hAnsi="Calibri"/>
                <w:color w:val="000000"/>
              </w:rPr>
            </w:pPr>
            <w:del w:id="628" w:author="HELIOMASTER FURCIFER" w:date="2019-06-21T11:37:00Z">
              <w:r w:rsidRPr="007164E9" w:rsidDel="001311A5">
                <w:rPr>
                  <w:rFonts w:ascii="Calibri" w:hAnsi="Calibri"/>
                  <w:color w:val="000000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00"/>
          <w:del w:id="629" w:author="HELIOMASTER FURCIFER" w:date="2019-06-21T11:37:00Z"/>
          <w:trPrChange w:id="630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1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170C96" w:rsidDel="001311A5" w:rsidRDefault="006B62B6" w:rsidP="005260AC">
            <w:pPr>
              <w:rPr>
                <w:del w:id="63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3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  <w:p w:rsidR="006B62B6" w:rsidDel="001311A5" w:rsidRDefault="00E26250" w:rsidP="005260AC">
            <w:pPr>
              <w:rPr>
                <w:del w:id="63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3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{%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for item in clean_row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%}</w:delText>
              </w:r>
            </w:del>
          </w:p>
          <w:p w:rsidR="00E26250" w:rsidRPr="00E26250" w:rsidDel="001311A5" w:rsidRDefault="00E26250" w:rsidP="005260AC">
            <w:pPr>
              <w:rPr>
                <w:del w:id="63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37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{{ </w:delText>
              </w:r>
              <w:r w:rsidR="00A779CD" w:rsidDel="001311A5">
                <w:rPr>
                  <w:rFonts w:ascii="Calibri" w:hAnsi="Calibri"/>
                  <w:color w:val="000000"/>
                  <w:lang w:val="en-GB"/>
                </w:rPr>
                <w:delText>item</w:delText>
              </w:r>
              <w:r w:rsidDel="001311A5">
                <w:rPr>
                  <w:rFonts w:ascii="Calibri" w:hAnsi="Calibri"/>
                  <w:color w:val="000000"/>
                  <w:lang w:val="en-GB"/>
                </w:rPr>
                <w:delText xml:space="preserve"> }}</w:delText>
              </w:r>
            </w:del>
          </w:p>
          <w:p w:rsidR="00E26250" w:rsidDel="001311A5" w:rsidRDefault="00E26250" w:rsidP="005260AC">
            <w:pPr>
              <w:rPr>
                <w:del w:id="63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39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{% endfor %}</w:delText>
              </w:r>
            </w:del>
          </w:p>
          <w:p w:rsidR="00170C96" w:rsidRPr="00E26250" w:rsidDel="001311A5" w:rsidRDefault="00170C96" w:rsidP="005260AC">
            <w:pPr>
              <w:rPr>
                <w:del w:id="640" w:author="HELIOMASTER FURCIFER" w:date="2019-06-21T11:37:00Z"/>
                <w:rFonts w:ascii="Calibri" w:hAnsi="Calibri"/>
                <w:color w:val="000000"/>
                <w:lang w:val="en-GB"/>
              </w:rPr>
            </w:pP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1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08056E" w:rsidDel="001311A5" w:rsidRDefault="006B62B6" w:rsidP="0008056E">
            <w:pPr>
              <w:rPr>
                <w:del w:id="64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4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>{%</w:delText>
              </w:r>
              <w:r w:rsidR="0008056E" w:rsidDel="001311A5">
                <w:rPr>
                  <w:rFonts w:ascii="Calibri" w:hAnsi="Calibri"/>
                  <w:color w:val="000000"/>
                  <w:lang w:val="en-GB"/>
                </w:rPr>
                <w:delText xml:space="preserve"> 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 xml:space="preserve">for item in </w:delText>
              </w:r>
              <w:r w:rsidR="0008056E" w:rsidDel="001311A5">
                <w:rPr>
                  <w:rFonts w:ascii="Calibri" w:hAnsi="Calibri"/>
                  <w:color w:val="000000"/>
                  <w:lang w:val="en-GB"/>
                </w:rPr>
                <w:delText xml:space="preserve">get_hour </w:delText>
              </w:r>
              <w:r w:rsidR="0008056E" w:rsidRPr="00E26250" w:rsidDel="001311A5">
                <w:rPr>
                  <w:rFonts w:ascii="Calibri" w:hAnsi="Calibri"/>
                  <w:color w:val="000000"/>
                  <w:lang w:val="en-GB"/>
                </w:rPr>
                <w:delText>%}</w:delText>
              </w:r>
            </w:del>
          </w:p>
          <w:p w:rsidR="0008056E" w:rsidRPr="00E26250" w:rsidDel="001311A5" w:rsidRDefault="0008056E" w:rsidP="0008056E">
            <w:pPr>
              <w:rPr>
                <w:del w:id="64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45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{{ item }}</w:delText>
              </w:r>
            </w:del>
          </w:p>
          <w:p w:rsidR="0008056E" w:rsidDel="001311A5" w:rsidRDefault="0008056E" w:rsidP="0008056E">
            <w:pPr>
              <w:rPr>
                <w:del w:id="64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47" w:author="HELIOMASTER FURCIFER" w:date="2019-06-21T11:37:00Z">
              <w:r w:rsidDel="001311A5">
                <w:rPr>
                  <w:rFonts w:ascii="Calibri" w:hAnsi="Calibri"/>
                  <w:color w:val="000000"/>
                  <w:lang w:val="en-GB"/>
                </w:rPr>
                <w:delText>{% endfor %}</w:delText>
              </w:r>
            </w:del>
          </w:p>
          <w:p w:rsidR="006B62B6" w:rsidRPr="00E26250" w:rsidDel="001311A5" w:rsidRDefault="006B62B6" w:rsidP="005260AC">
            <w:pPr>
              <w:rPr>
                <w:del w:id="648" w:author="HELIOMASTER FURCIFER" w:date="2019-06-21T11:37:00Z"/>
                <w:rFonts w:ascii="Calibri" w:hAnsi="Calibri"/>
                <w:color w:val="000000"/>
                <w:lang w:val="en-GB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9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5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5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2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5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5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55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56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57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00"/>
          <w:del w:id="658" w:author="HELIOMASTER FURCIFER" w:date="2019-06-21T11:37:00Z"/>
          <w:trPrChange w:id="659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0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6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6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3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6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6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6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6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6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9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7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7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72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73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74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00"/>
          <w:del w:id="675" w:author="HELIOMASTER FURCIFER" w:date="2019-06-21T11:37:00Z"/>
          <w:trPrChange w:id="676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7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7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7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0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8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8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3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8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8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6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8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8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689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90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91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00"/>
          <w:del w:id="692" w:author="HELIOMASTER FURCIFER" w:date="2019-06-21T11:37:00Z"/>
          <w:trPrChange w:id="693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4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9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9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7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69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69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0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0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0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3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0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0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06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07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08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00"/>
          <w:del w:id="709" w:author="HELIOMASTER FURCIFER" w:date="2019-06-21T11:37:00Z"/>
          <w:trPrChange w:id="710" w:author="HELIOMASTER FURCIFER" w:date="2019-06-21T11:37:00Z">
            <w:trPr>
              <w:trHeight w:val="300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1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1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1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4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1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1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7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1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1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20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2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2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23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24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25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  <w:tr w:rsidR="006B62B6" w:rsidRPr="00E26250" w:rsidDel="001311A5" w:rsidTr="001311A5">
        <w:trPr>
          <w:trHeight w:val="315"/>
          <w:del w:id="726" w:author="HELIOMASTER FURCIFER" w:date="2019-06-21T11:37:00Z"/>
          <w:trPrChange w:id="727" w:author="HELIOMASTER FURCIFER" w:date="2019-06-21T11:37:00Z">
            <w:trPr>
              <w:trHeight w:val="315"/>
            </w:trPr>
          </w:trPrChange>
        </w:trPr>
        <w:tc>
          <w:tcPr>
            <w:tcW w:w="27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28" w:author="HELIOMASTER FURCIFER" w:date="2019-06-21T11:37:00Z">
              <w:tcPr>
                <w:tcW w:w="273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29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30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3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1" w:author="HELIOMASTER FURCIFER" w:date="2019-06-21T11:37:00Z">
              <w:tcPr>
                <w:tcW w:w="3072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32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33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4" w:author="HELIOMASTER FURCIFER" w:date="2019-06-21T11:37:00Z">
              <w:tcPr>
                <w:tcW w:w="1027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35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36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7" w:author="HELIOMASTER FURCIFER" w:date="2019-06-21T11:37:00Z">
              <w:tcPr>
                <w:tcW w:w="793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38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39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  <w:tcPrChange w:id="740" w:author="HELIOMASTER FURCIFER" w:date="2019-06-21T11:37:00Z">
              <w:tcPr>
                <w:tcW w:w="143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6B62B6" w:rsidRPr="00E26250" w:rsidDel="001311A5" w:rsidRDefault="006B62B6" w:rsidP="005260AC">
            <w:pPr>
              <w:rPr>
                <w:del w:id="741" w:author="HELIOMASTER FURCIFER" w:date="2019-06-21T11:37:00Z"/>
                <w:rFonts w:ascii="Calibri" w:hAnsi="Calibri"/>
                <w:color w:val="000000"/>
                <w:lang w:val="en-GB"/>
              </w:rPr>
            </w:pPr>
            <w:del w:id="742" w:author="HELIOMASTER FURCIFER" w:date="2019-06-21T11:37:00Z">
              <w:r w:rsidRPr="00E26250" w:rsidDel="001311A5">
                <w:rPr>
                  <w:rFonts w:ascii="Calibri" w:hAnsi="Calibri"/>
                  <w:color w:val="000000"/>
                  <w:lang w:val="en-GB"/>
                </w:rPr>
                <w:delText> </w:delText>
              </w:r>
            </w:del>
          </w:p>
        </w:tc>
      </w:tr>
    </w:tbl>
    <w:p w:rsidR="006B62B6" w:rsidRDefault="006B62B6">
      <w:pPr>
        <w:rPr>
          <w:lang w:val="en-GB"/>
        </w:rPr>
      </w:pPr>
    </w:p>
    <w:p w:rsidR="00360A6E" w:rsidRDefault="00360A6E">
      <w:pPr>
        <w:rPr>
          <w:lang w:val="en-GB"/>
        </w:rPr>
      </w:pPr>
    </w:p>
    <w:tbl>
      <w:tblPr>
        <w:tblW w:w="102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  <w:tblPrChange w:id="743" w:author="HELIOMASTER FURCIFER" w:date="2019-06-21T11:10:00Z">
          <w:tblPr>
            <w:tblW w:w="10242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0242"/>
        <w:tblGridChange w:id="744">
          <w:tblGrid>
            <w:gridCol w:w="10242"/>
          </w:tblGrid>
        </w:tblGridChange>
      </w:tblGrid>
      <w:tr w:rsidR="00360A6E" w:rsidRPr="006634D7" w:rsidTr="005E7A76">
        <w:trPr>
          <w:trHeight w:val="315"/>
          <w:jc w:val="center"/>
          <w:trPrChange w:id="745" w:author="HELIOMASTER FURCIFER" w:date="2019-06-21T11:10:00Z">
            <w:trPr>
              <w:trHeight w:val="315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46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:rsidR="00360A6E" w:rsidRDefault="00360A6E" w:rsidP="00EB3B12">
            <w:pPr>
              <w:rPr>
                <w:rFonts w:ascii="Calibri" w:hAnsi="Calibri"/>
                <w:color w:val="000000"/>
                <w:lang w:val="en-GB"/>
              </w:rPr>
            </w:pPr>
          </w:p>
          <w:p w:rsidR="00360A6E" w:rsidRDefault="00360A6E" w:rsidP="00EB3B12">
            <w:pPr>
              <w:rPr>
                <w:rFonts w:ascii="Calibri" w:hAnsi="Calibri"/>
                <w:color w:val="000000"/>
              </w:rPr>
            </w:pPr>
          </w:p>
          <w:p w:rsidR="00360A6E" w:rsidRPr="006634D7" w:rsidRDefault="00360A6E" w:rsidP="00EB3B12">
            <w:pPr>
              <w:rPr>
                <w:rFonts w:ascii="Calibri" w:hAnsi="Calibri"/>
                <w:color w:val="000000"/>
              </w:rPr>
            </w:pPr>
          </w:p>
        </w:tc>
      </w:tr>
      <w:tr w:rsidR="00360A6E" w:rsidRPr="006634D7" w:rsidTr="005E7A76">
        <w:trPr>
          <w:trHeight w:val="300"/>
          <w:jc w:val="center"/>
          <w:trPrChange w:id="747" w:author="HELIOMASTER FURCIFER" w:date="2019-06-21T11:10:00Z">
            <w:trPr>
              <w:trHeight w:val="300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748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360A6E" w:rsidRPr="006634D7" w:rsidRDefault="00360A6E" w:rsidP="00EB3B12">
            <w:pPr>
              <w:rPr>
                <w:rFonts w:ascii="Calibri" w:hAnsi="Calibri"/>
                <w:color w:val="000000"/>
              </w:rPr>
            </w:pPr>
          </w:p>
        </w:tc>
      </w:tr>
      <w:tr w:rsidR="00360A6E" w:rsidRPr="006634D7" w:rsidDel="005E7A76" w:rsidTr="005E7A76">
        <w:trPr>
          <w:trHeight w:val="300"/>
          <w:jc w:val="center"/>
          <w:del w:id="749" w:author="HELIOMASTER FURCIFER" w:date="2019-06-21T11:10:00Z"/>
          <w:trPrChange w:id="750" w:author="HELIOMASTER FURCIFER" w:date="2019-06-21T11:10:00Z">
            <w:trPr>
              <w:trHeight w:val="300"/>
              <w:jc w:val="center"/>
            </w:trPr>
          </w:trPrChange>
        </w:trPr>
        <w:tc>
          <w:tcPr>
            <w:tcW w:w="10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tcPrChange w:id="751" w:author="HELIOMASTER FURCIFER" w:date="2019-06-21T11:10:00Z">
              <w:tcPr>
                <w:tcW w:w="3686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:rsidR="00360A6E" w:rsidDel="005E7A76" w:rsidRDefault="00360A6E" w:rsidP="00EB3B12">
            <w:pPr>
              <w:rPr>
                <w:del w:id="752" w:author="HELIOMASTER FURCIFER" w:date="2019-06-21T11:10:00Z"/>
                <w:rFonts w:ascii="Calibri" w:hAnsi="Calibri"/>
                <w:color w:val="000000"/>
              </w:rPr>
            </w:pPr>
            <w:del w:id="753" w:author="HELIOMASTER FURCIFER" w:date="2019-06-21T11:10:00Z">
              <w:r w:rsidDel="005E7A76">
                <w:rPr>
                  <w:rFonts w:ascii="Calibri" w:hAnsi="Calibri"/>
                  <w:color w:val="000000"/>
                </w:rPr>
                <w:delText xml:space="preserve"> {% if Mise en place sur base %}</w:delText>
              </w:r>
            </w:del>
          </w:p>
          <w:p w:rsidR="00360A6E" w:rsidDel="005E7A76" w:rsidRDefault="00360A6E" w:rsidP="00EB3B12">
            <w:pPr>
              <w:rPr>
                <w:del w:id="754" w:author="HELIOMASTER FURCIFER" w:date="2019-06-21T11:10:00Z"/>
                <w:rFonts w:ascii="Calibri" w:hAnsi="Calibri"/>
                <w:color w:val="000000"/>
              </w:rPr>
            </w:pPr>
            <w:del w:id="755" w:author="HELIOMASTER FURCIFER" w:date="2019-06-21T11:10:00Z">
              <w:r w:rsidDel="005E7A76">
                <w:rPr>
                  <w:rFonts w:ascii="Calibri" w:hAnsi="Calibri"/>
                  <w:color w:val="000000"/>
                </w:rPr>
                <w:delText>{{Mise en place sur base}}</w:delText>
              </w:r>
            </w:del>
          </w:p>
          <w:p w:rsidR="00360A6E" w:rsidDel="005E7A76" w:rsidRDefault="00360A6E" w:rsidP="00EB3B12">
            <w:pPr>
              <w:rPr>
                <w:del w:id="756" w:author="HELIOMASTER FURCIFER" w:date="2019-06-21T11:10:00Z"/>
                <w:rFonts w:ascii="Calibri" w:hAnsi="Calibri"/>
                <w:color w:val="000000"/>
              </w:rPr>
            </w:pPr>
            <w:del w:id="757" w:author="HELIOMASTER FURCIFER" w:date="2019-06-21T11:10:00Z">
              <w:r w:rsidDel="005E7A76">
                <w:rPr>
                  <w:rFonts w:ascii="Calibri" w:hAnsi="Calibri"/>
                  <w:color w:val="000000"/>
                </w:rPr>
                <w:delText>{% endif %}</w:delText>
              </w:r>
            </w:del>
          </w:p>
          <w:p w:rsidR="00360A6E" w:rsidDel="005E7A76" w:rsidRDefault="00360A6E" w:rsidP="00EB3B12">
            <w:pPr>
              <w:rPr>
                <w:del w:id="758" w:author="HELIOMASTER FURCIFER" w:date="2019-06-21T11:10:00Z"/>
                <w:rFonts w:ascii="Calibri" w:hAnsi="Calibri"/>
                <w:color w:val="000000"/>
              </w:rPr>
            </w:pPr>
            <w:del w:id="759" w:author="HELIOMASTER FURCIFER" w:date="2019-06-21T11:10:00Z">
              <w:r w:rsidDel="005E7A76">
                <w:rPr>
                  <w:rFonts w:ascii="Calibri" w:hAnsi="Calibri"/>
                  <w:color w:val="000000"/>
                </w:rPr>
                <w:delText>Carburant</w:delText>
              </w:r>
            </w:del>
          </w:p>
          <w:p w:rsidR="00360A6E" w:rsidRPr="006634D7" w:rsidDel="005E7A76" w:rsidRDefault="00360A6E" w:rsidP="00EB3B12">
            <w:pPr>
              <w:rPr>
                <w:del w:id="760" w:author="HELIOMASTER FURCIFER" w:date="2019-06-21T11:10:00Z"/>
                <w:rFonts w:ascii="Calibri" w:hAnsi="Calibri"/>
                <w:color w:val="000000"/>
              </w:rPr>
            </w:pPr>
            <w:del w:id="761" w:author="HELIOMASTER FURCIFER" w:date="2019-06-21T11:10:00Z">
              <w:r w:rsidDel="005E7A76">
                <w:rPr>
                  <w:rFonts w:ascii="Calibri" w:hAnsi="Calibri"/>
                  <w:color w:val="000000"/>
                </w:rPr>
                <w:delText>Mécanique</w:delText>
              </w:r>
            </w:del>
          </w:p>
        </w:tc>
      </w:tr>
    </w:tbl>
    <w:p w:rsidR="00360A6E" w:rsidRPr="00552FFD" w:rsidRDefault="00360A6E">
      <w:pPr>
        <w:rPr>
          <w:lang w:val="en-GB"/>
        </w:rPr>
      </w:pPr>
    </w:p>
    <w:sectPr w:rsidR="00360A6E" w:rsidRPr="00552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ELIOMASTER FURCIFER">
    <w15:presenceInfo w15:providerId="Windows Live" w15:userId="a898523ba863a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3"/>
    <w:rsid w:val="0008056E"/>
    <w:rsid w:val="000B2DD5"/>
    <w:rsid w:val="001311A5"/>
    <w:rsid w:val="00133671"/>
    <w:rsid w:val="00170C96"/>
    <w:rsid w:val="00186584"/>
    <w:rsid w:val="001A0351"/>
    <w:rsid w:val="001F44F7"/>
    <w:rsid w:val="00260216"/>
    <w:rsid w:val="002F5E4F"/>
    <w:rsid w:val="00360A6E"/>
    <w:rsid w:val="003A4F36"/>
    <w:rsid w:val="00485F50"/>
    <w:rsid w:val="004A2203"/>
    <w:rsid w:val="00552FFD"/>
    <w:rsid w:val="005E7A76"/>
    <w:rsid w:val="006750AD"/>
    <w:rsid w:val="006B62B6"/>
    <w:rsid w:val="00701A30"/>
    <w:rsid w:val="00826424"/>
    <w:rsid w:val="00876C94"/>
    <w:rsid w:val="008B0779"/>
    <w:rsid w:val="00945A77"/>
    <w:rsid w:val="00972E6B"/>
    <w:rsid w:val="00A779CD"/>
    <w:rsid w:val="00AA6CB9"/>
    <w:rsid w:val="00AF25EB"/>
    <w:rsid w:val="00B24972"/>
    <w:rsid w:val="00B85B32"/>
    <w:rsid w:val="00BC7C19"/>
    <w:rsid w:val="00C532D9"/>
    <w:rsid w:val="00C65BA7"/>
    <w:rsid w:val="00C8518B"/>
    <w:rsid w:val="00C95430"/>
    <w:rsid w:val="00D23AA0"/>
    <w:rsid w:val="00DF26DC"/>
    <w:rsid w:val="00E26250"/>
    <w:rsid w:val="00EC2E61"/>
    <w:rsid w:val="00F46E4F"/>
    <w:rsid w:val="00F8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A615"/>
  <w15:chartTrackingRefBased/>
  <w15:docId w15:val="{8336E842-A5B3-4A4C-AB47-6A6B6A81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240</Words>
  <Characters>1193</Characters>
  <Application>Microsoft Office Word</Application>
  <DocSecurity>0</DocSecurity>
  <Lines>397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HELIOMASTER FURCIFER</dc:creator>
  <cp:keywords/>
  <dc:description/>
  <cp:lastModifiedBy>HELIOMASTER FURCIFER</cp:lastModifiedBy>
  <cp:revision>44</cp:revision>
  <dcterms:created xsi:type="dcterms:W3CDTF">2019-04-29T10:36:00Z</dcterms:created>
  <dcterms:modified xsi:type="dcterms:W3CDTF">2019-06-21T09:37:00Z</dcterms:modified>
</cp:coreProperties>
</file>